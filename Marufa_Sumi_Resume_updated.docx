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B98FC" w14:textId="10EC808E" w:rsidR="00745544" w:rsidRPr="00FC2BD0" w:rsidRDefault="008513D8" w:rsidP="00CD5F7B">
      <w:pPr>
        <w:pStyle w:val="Heading2"/>
      </w:pPr>
      <w:r w:rsidRPr="00FC2BD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0B24" wp14:editId="695026D6">
                <wp:simplePos x="0" y="0"/>
                <wp:positionH relativeFrom="column">
                  <wp:posOffset>3018155</wp:posOffset>
                </wp:positionH>
                <wp:positionV relativeFrom="paragraph">
                  <wp:posOffset>-737870</wp:posOffset>
                </wp:positionV>
                <wp:extent cx="3644900" cy="698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DC444" w14:textId="713CCA05" w:rsidR="008513D8" w:rsidRPr="00745544" w:rsidRDefault="008E0A3A" w:rsidP="00CD5F7B">
                            <w:pPr>
                              <w:pStyle w:val="Heading1"/>
                            </w:pPr>
                            <w:r>
                              <w:t>Marufa Sultana Sumi</w:t>
                            </w:r>
                          </w:p>
                          <w:p w14:paraId="6F9F2477" w14:textId="09CDB557" w:rsidR="008513D8" w:rsidRPr="00745544" w:rsidRDefault="008E0A3A" w:rsidP="00CD5F7B">
                            <w:pPr>
                              <w:pStyle w:val="Heading1"/>
                            </w:pPr>
                            <w:r>
                              <w:t>Associate Technical Consultant</w:t>
                            </w:r>
                          </w:p>
                          <w:p w14:paraId="4746D92C" w14:textId="77777777" w:rsidR="008513D8" w:rsidRPr="00745544" w:rsidRDefault="008513D8" w:rsidP="00CD5F7B">
                            <w:pPr>
                              <w:pStyle w:val="Heading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780B2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7.65pt;margin-top:-58.1pt;width:287pt;height: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" filled="f" stroked="f" strokeweight=".5pt">
                <v:textbox>
                  <w:txbxContent>
                    <w:p w14:paraId="2F3DC444" w14:textId="713CCA05" w:rsidR="008513D8" w:rsidRPr="00745544" w:rsidRDefault="008E0A3A" w:rsidP="00CD5F7B">
                      <w:pPr>
                        <w:pStyle w:val="Heading1"/>
                      </w:pPr>
                      <w:r>
                        <w:t>Marufa Sultana Sumi</w:t>
                      </w:r>
                    </w:p>
                    <w:p w14:paraId="6F9F2477" w14:textId="09CDB557" w:rsidR="008513D8" w:rsidRPr="00745544" w:rsidRDefault="008E0A3A" w:rsidP="00CD5F7B">
                      <w:pPr>
                        <w:pStyle w:val="Heading1"/>
                      </w:pPr>
                      <w:r>
                        <w:t>Associate Technical Consultant</w:t>
                      </w:r>
                    </w:p>
                    <w:p w14:paraId="4746D92C" w14:textId="77777777" w:rsidR="008513D8" w:rsidRPr="00745544" w:rsidRDefault="008513D8" w:rsidP="00CD5F7B">
                      <w:pPr>
                        <w:pStyle w:val="Heading1"/>
                      </w:pPr>
                    </w:p>
                  </w:txbxContent>
                </v:textbox>
              </v:shape>
            </w:pict>
          </mc:Fallback>
        </mc:AlternateContent>
      </w:r>
      <w:r w:rsidR="00745544" w:rsidRPr="00FC2BD0">
        <w:t xml:space="preserve">PROFESSIONAL OVERVIEW </w:t>
      </w:r>
    </w:p>
    <w:p w14:paraId="03E74725" w14:textId="77777777" w:rsidR="00E5648E" w:rsidRPr="00FC2BD0" w:rsidRDefault="00E5648E" w:rsidP="00E5648E"/>
    <w:p w14:paraId="022E358E" w14:textId="60FC09B0" w:rsidR="000A58EA" w:rsidRPr="00FC2BD0" w:rsidRDefault="00D86807" w:rsidP="00E5648E">
      <w:pPr>
        <w:rPr>
          <w:color w:val="0D0D0D"/>
          <w:shd w:val="clear" w:color="auto" w:fill="FFFFFF"/>
        </w:rPr>
      </w:pPr>
      <w:r w:rsidRPr="00FC2BD0">
        <w:rPr>
          <w:color w:val="0D0D0D"/>
          <w:shd w:val="clear" w:color="auto" w:fill="FFFFFF"/>
        </w:rPr>
        <w:t>A versatile technology professional with expertise in Adobe Experience Manager (AEM) authoring, Certified Salesforce Development and Administration, and full-stack software engineering. Proficient in the software development lifecycle, with practical experience in a range of technologies including Java, Spring, Spring MVC, Spring Boot, JUnit, SQL, PostgreSQL, HTML5, CSS, and JavaScript. Skilled in both Salesforce development and administration, I bring a strong understanding of building and managing robust applications. I seek to contribute my skills and knowledge to a forward-thinking organization where I can further refine my technical abilities and support innovative projects.</w:t>
      </w:r>
    </w:p>
    <w:p w14:paraId="023CC6DB" w14:textId="77777777" w:rsidR="00D86807" w:rsidRPr="00FC2BD0" w:rsidRDefault="00D86807" w:rsidP="00E5648E">
      <w:pPr>
        <w:rPr>
          <w:color w:val="2B2B2B"/>
          <w:sz w:val="20"/>
          <w:szCs w:val="20"/>
        </w:rPr>
      </w:pPr>
    </w:p>
    <w:tbl>
      <w:tblPr>
        <w:tblW w:w="10260" w:type="dxa"/>
        <w:tblInd w:w="108" w:type="dxa"/>
        <w:tblLook w:val="01E0" w:firstRow="1" w:lastRow="1" w:firstColumn="1" w:lastColumn="1" w:noHBand="0" w:noVBand="0"/>
      </w:tblPr>
      <w:tblGrid>
        <w:gridCol w:w="1691"/>
        <w:gridCol w:w="8569"/>
      </w:tblGrid>
      <w:tr w:rsidR="0083776E" w:rsidRPr="00FC2BD0" w14:paraId="475F54DF" w14:textId="77777777" w:rsidTr="00A95D00">
        <w:trPr>
          <w:cantSplit/>
          <w:trHeight w:val="259"/>
        </w:trPr>
        <w:tc>
          <w:tcPr>
            <w:tcW w:w="1691" w:type="dxa"/>
            <w:shd w:val="clear" w:color="auto" w:fill="auto"/>
          </w:tcPr>
          <w:p w14:paraId="696AD9A8" w14:textId="7D9C6145" w:rsidR="0083776E" w:rsidRPr="00FC2BD0" w:rsidRDefault="00A94B2B" w:rsidP="00CD5F7B">
            <w:pPr>
              <w:pStyle w:val="ListBullet3"/>
            </w:pPr>
            <w:r w:rsidRPr="00FC2BD0">
              <w:t xml:space="preserve"> </w:t>
            </w:r>
          </w:p>
        </w:tc>
        <w:tc>
          <w:tcPr>
            <w:tcW w:w="8569" w:type="dxa"/>
            <w:shd w:val="clear" w:color="auto" w:fill="auto"/>
          </w:tcPr>
          <w:p w14:paraId="32B9CEFC" w14:textId="0D27BE94" w:rsidR="00402242" w:rsidRPr="00FC2BD0" w:rsidRDefault="00402242" w:rsidP="00402242">
            <w:pPr>
              <w:pStyle w:val="List3"/>
            </w:pPr>
            <w:r w:rsidRPr="00FC2BD0">
              <w:t>AEM Author</w:t>
            </w:r>
          </w:p>
          <w:p w14:paraId="4326E916" w14:textId="7B1BE5B2" w:rsidR="00E5648E" w:rsidRPr="00FC2BD0" w:rsidRDefault="00E5648E" w:rsidP="00CD5F7B">
            <w:pPr>
              <w:pStyle w:val="List3"/>
            </w:pPr>
            <w:r w:rsidRPr="00FC2BD0">
              <w:t>Full stack Developer</w:t>
            </w:r>
          </w:p>
          <w:p w14:paraId="2D155380" w14:textId="0539B456" w:rsidR="0083776E" w:rsidRPr="00FC2BD0" w:rsidRDefault="00A94B2B" w:rsidP="00CD5F7B">
            <w:pPr>
              <w:pStyle w:val="List3"/>
            </w:pPr>
            <w:r w:rsidRPr="00FC2BD0">
              <w:t>S</w:t>
            </w:r>
            <w:r w:rsidR="003B0BFB" w:rsidRPr="00FC2BD0">
              <w:t xml:space="preserve">alesforce </w:t>
            </w:r>
            <w:r w:rsidRPr="00FC2BD0">
              <w:t>Developer</w:t>
            </w:r>
            <w:r w:rsidR="003B0BFB" w:rsidRPr="00FC2BD0">
              <w:t xml:space="preserve"> </w:t>
            </w:r>
          </w:p>
          <w:p w14:paraId="266B49D5" w14:textId="77777777" w:rsidR="0083776E" w:rsidRPr="00FC2BD0" w:rsidRDefault="00E5648E">
            <w:pPr>
              <w:pStyle w:val="List3"/>
            </w:pPr>
            <w:r w:rsidRPr="00FC2BD0">
              <w:t>Salesforce Administrator</w:t>
            </w:r>
          </w:p>
          <w:p w14:paraId="26312B85" w14:textId="121007EA" w:rsidR="00DF71CB" w:rsidRPr="00FC2BD0" w:rsidRDefault="00DF71CB">
            <w:pPr>
              <w:pStyle w:val="List3"/>
            </w:pPr>
            <w:r w:rsidRPr="00FC2BD0">
              <w:t>Industrial Pharmacist</w:t>
            </w:r>
          </w:p>
        </w:tc>
      </w:tr>
      <w:tr w:rsidR="0083776E" w:rsidRPr="00FC2BD0" w14:paraId="04DD0DE9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F47DAC3" w14:textId="77777777" w:rsidR="0083776E" w:rsidRPr="00FC2BD0" w:rsidRDefault="0083776E" w:rsidP="00CD5F7B"/>
        </w:tc>
        <w:tc>
          <w:tcPr>
            <w:tcW w:w="8569" w:type="dxa"/>
            <w:shd w:val="clear" w:color="auto" w:fill="auto"/>
          </w:tcPr>
          <w:p w14:paraId="72A025F5" w14:textId="77777777" w:rsidR="0083776E" w:rsidRPr="00FC2BD0" w:rsidRDefault="0083776E" w:rsidP="00CD5F7B"/>
        </w:tc>
      </w:tr>
      <w:tr w:rsidR="0083776E" w:rsidRPr="00FC2BD0" w14:paraId="342C8F35" w14:textId="77777777" w:rsidTr="00471084">
        <w:trPr>
          <w:trHeight w:val="153"/>
        </w:trPr>
        <w:tc>
          <w:tcPr>
            <w:tcW w:w="1691" w:type="dxa"/>
            <w:shd w:val="clear" w:color="auto" w:fill="auto"/>
          </w:tcPr>
          <w:p w14:paraId="2F6B5852" w14:textId="77777777" w:rsidR="0083776E" w:rsidRPr="00FC2BD0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FC2BD0">
              <w:t>Solutions</w:t>
            </w:r>
          </w:p>
        </w:tc>
        <w:tc>
          <w:tcPr>
            <w:tcW w:w="8569" w:type="dxa"/>
            <w:shd w:val="clear" w:color="auto" w:fill="auto"/>
          </w:tcPr>
          <w:p w14:paraId="441DDFE4" w14:textId="77777777" w:rsidR="003B0BFB" w:rsidRPr="00FC2BD0" w:rsidRDefault="003B0BFB" w:rsidP="00A45088">
            <w:pPr>
              <w:pStyle w:val="List3"/>
            </w:pPr>
            <w:r w:rsidRPr="00FC2BD0">
              <w:t>Designing, writing, testing, and debugging software applications.</w:t>
            </w:r>
          </w:p>
          <w:p w14:paraId="3D3BF011" w14:textId="77777777" w:rsidR="00A45088" w:rsidRPr="00FC2BD0" w:rsidRDefault="00A45088" w:rsidP="00A45088">
            <w:pPr>
              <w:pStyle w:val="List3"/>
            </w:pPr>
            <w:r w:rsidRPr="00FC2BD0">
              <w:t>Troubleshooting, verifying, and deploying software systems.</w:t>
            </w:r>
          </w:p>
          <w:p w14:paraId="7AD340F6" w14:textId="77777777" w:rsidR="00A45088" w:rsidRPr="00FC2BD0" w:rsidRDefault="00A45088" w:rsidP="00A45088">
            <w:pPr>
              <w:pStyle w:val="List3"/>
            </w:pPr>
            <w:r w:rsidRPr="00FC2BD0">
              <w:t>Following coding standards and best practices.</w:t>
            </w:r>
          </w:p>
          <w:p w14:paraId="4FEFE0FE" w14:textId="77777777" w:rsidR="0083776E" w:rsidRPr="00FC2BD0" w:rsidRDefault="00A45088" w:rsidP="00A45088">
            <w:pPr>
              <w:pStyle w:val="List3"/>
            </w:pPr>
            <w:r w:rsidRPr="00FC2BD0">
              <w:t>Collaborating with the team and participating in code reviews.</w:t>
            </w:r>
          </w:p>
          <w:p w14:paraId="4C715DE9" w14:textId="4BA4BEFB" w:rsidR="00147539" w:rsidRPr="00FC2BD0" w:rsidRDefault="00147539" w:rsidP="00A45088">
            <w:pPr>
              <w:pStyle w:val="List3"/>
            </w:pPr>
            <w:r w:rsidRPr="00FC2BD0">
              <w:t xml:space="preserve">Salesforce Development and </w:t>
            </w:r>
            <w:r w:rsidR="0048271A" w:rsidRPr="00FC2BD0">
              <w:t>Administration</w:t>
            </w:r>
          </w:p>
        </w:tc>
      </w:tr>
      <w:tr w:rsidR="0083776E" w:rsidRPr="00FC2BD0" w14:paraId="62A413AF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2C7EBCBF" w14:textId="77777777" w:rsidR="0083776E" w:rsidRPr="00FC2BD0" w:rsidRDefault="0083776E" w:rsidP="00CD5F7B"/>
        </w:tc>
        <w:tc>
          <w:tcPr>
            <w:tcW w:w="8569" w:type="dxa"/>
            <w:shd w:val="clear" w:color="auto" w:fill="auto"/>
          </w:tcPr>
          <w:p w14:paraId="151BB2B9" w14:textId="77777777" w:rsidR="0083776E" w:rsidRPr="00FC2BD0" w:rsidRDefault="0083776E" w:rsidP="00CD5F7B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FC2BD0" w14:paraId="21F46929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4B940E6B" w14:textId="77777777" w:rsidR="0083776E" w:rsidRPr="00FC2BD0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FC2BD0">
              <w:t>Industries</w:t>
            </w:r>
          </w:p>
        </w:tc>
        <w:tc>
          <w:tcPr>
            <w:tcW w:w="8569" w:type="dxa"/>
            <w:shd w:val="clear" w:color="auto" w:fill="auto"/>
          </w:tcPr>
          <w:p w14:paraId="09FA03A7" w14:textId="293A3AD7" w:rsidR="0083776E" w:rsidRPr="00FC2BD0" w:rsidRDefault="0022257D" w:rsidP="00CD5F7B">
            <w:pPr>
              <w:pStyle w:val="List3"/>
              <w:rPr>
                <w:color w:val="auto"/>
              </w:rPr>
            </w:pPr>
            <w:r w:rsidRPr="00FC2BD0">
              <w:rPr>
                <w:color w:val="auto"/>
              </w:rPr>
              <w:t>Automotive</w:t>
            </w:r>
          </w:p>
          <w:p w14:paraId="7E4F30C9" w14:textId="54F038B1" w:rsidR="0048271A" w:rsidRPr="00FC2BD0" w:rsidRDefault="0048271A" w:rsidP="00CD5F7B">
            <w:pPr>
              <w:pStyle w:val="List3"/>
              <w:rPr>
                <w:color w:val="auto"/>
              </w:rPr>
            </w:pPr>
            <w:r w:rsidRPr="00FC2BD0">
              <w:rPr>
                <w:color w:val="auto"/>
              </w:rPr>
              <w:t>IT</w:t>
            </w:r>
          </w:p>
          <w:p w14:paraId="51F23800" w14:textId="727D97CD" w:rsidR="0048271A" w:rsidRPr="00FC2BD0" w:rsidRDefault="0048271A" w:rsidP="00CD5F7B">
            <w:pPr>
              <w:pStyle w:val="List3"/>
              <w:rPr>
                <w:color w:val="auto"/>
              </w:rPr>
            </w:pPr>
            <w:r w:rsidRPr="00FC2BD0">
              <w:rPr>
                <w:color w:val="auto"/>
              </w:rPr>
              <w:t>Pharmaceuticals</w:t>
            </w:r>
          </w:p>
          <w:p w14:paraId="39E504C2" w14:textId="43AFD19B" w:rsidR="0083776E" w:rsidRPr="00FC2BD0" w:rsidRDefault="0083776E" w:rsidP="0048271A">
            <w:pPr>
              <w:pStyle w:val="List3"/>
              <w:numPr>
                <w:ilvl w:val="0"/>
                <w:numId w:val="0"/>
              </w:numPr>
            </w:pPr>
          </w:p>
        </w:tc>
      </w:tr>
      <w:tr w:rsidR="0083776E" w:rsidRPr="00FC2BD0" w14:paraId="1F225D1C" w14:textId="77777777" w:rsidTr="00A95D00">
        <w:trPr>
          <w:cantSplit/>
          <w:trHeight w:val="180"/>
        </w:trPr>
        <w:tc>
          <w:tcPr>
            <w:tcW w:w="1691" w:type="dxa"/>
            <w:shd w:val="clear" w:color="auto" w:fill="auto"/>
          </w:tcPr>
          <w:p w14:paraId="387305D7" w14:textId="77777777" w:rsidR="0083776E" w:rsidRPr="00FC2BD0" w:rsidRDefault="0083776E" w:rsidP="00CD5F7B"/>
        </w:tc>
        <w:tc>
          <w:tcPr>
            <w:tcW w:w="8569" w:type="dxa"/>
            <w:shd w:val="clear" w:color="auto" w:fill="auto"/>
          </w:tcPr>
          <w:p w14:paraId="2FB3C892" w14:textId="77777777" w:rsidR="0083776E" w:rsidRPr="00FC2BD0" w:rsidRDefault="0083776E" w:rsidP="00CD5F7B">
            <w:pPr>
              <w:pStyle w:val="List3"/>
              <w:numPr>
                <w:ilvl w:val="0"/>
                <w:numId w:val="0"/>
              </w:numPr>
              <w:ind w:left="360" w:hanging="360"/>
            </w:pPr>
          </w:p>
        </w:tc>
      </w:tr>
      <w:tr w:rsidR="0083776E" w:rsidRPr="00FC2BD0" w14:paraId="4C2CB453" w14:textId="77777777" w:rsidTr="00A95D00">
        <w:trPr>
          <w:trHeight w:val="259"/>
        </w:trPr>
        <w:tc>
          <w:tcPr>
            <w:tcW w:w="1691" w:type="dxa"/>
            <w:shd w:val="clear" w:color="auto" w:fill="auto"/>
          </w:tcPr>
          <w:p w14:paraId="045ACD5F" w14:textId="77777777" w:rsidR="0083776E" w:rsidRPr="00FC2BD0" w:rsidRDefault="0083776E" w:rsidP="00CD5F7B">
            <w:pPr>
              <w:pStyle w:val="ListBullet3"/>
              <w:rPr>
                <w:color w:val="000000"/>
                <w:sz w:val="18"/>
                <w:szCs w:val="18"/>
              </w:rPr>
            </w:pPr>
            <w:r w:rsidRPr="00FC2BD0">
              <w:t>Technologies</w:t>
            </w:r>
          </w:p>
        </w:tc>
        <w:tc>
          <w:tcPr>
            <w:tcW w:w="8569" w:type="dxa"/>
            <w:shd w:val="clear" w:color="auto" w:fill="auto"/>
          </w:tcPr>
          <w:p w14:paraId="49F96B1B" w14:textId="7FF1D524" w:rsidR="0022257D" w:rsidRPr="00FC2BD0" w:rsidRDefault="0022257D" w:rsidP="00CD5F7B">
            <w:pPr>
              <w:pStyle w:val="List3"/>
            </w:pPr>
            <w:r w:rsidRPr="00FC2BD0">
              <w:t>AEM, Salesforce</w:t>
            </w:r>
            <w:r w:rsidR="00FB2F21" w:rsidRPr="00FC2BD0">
              <w:t>, Machine Learning, Deep Learning</w:t>
            </w:r>
          </w:p>
          <w:p w14:paraId="2A8572F4" w14:textId="5CB24FF1" w:rsidR="0083776E" w:rsidRPr="00FC2BD0" w:rsidRDefault="000A58EA" w:rsidP="00CD5F7B">
            <w:pPr>
              <w:pStyle w:val="List3"/>
            </w:pPr>
            <w:r w:rsidRPr="00FC2BD0">
              <w:t xml:space="preserve">Programming Languages: Java, JavaScript, Apex, </w:t>
            </w:r>
            <w:r w:rsidR="005F536D" w:rsidRPr="00FC2BD0">
              <w:t>Python (</w:t>
            </w:r>
            <w:r w:rsidR="000F7456" w:rsidRPr="00FC2BD0">
              <w:t>Pandas, NumPy)</w:t>
            </w:r>
            <w:r w:rsidRPr="00FC2BD0">
              <w:t>, HTML5, CSS3</w:t>
            </w:r>
          </w:p>
          <w:p w14:paraId="2A8C29A0" w14:textId="46D0A105" w:rsidR="000A58EA" w:rsidRPr="00FC2BD0" w:rsidRDefault="000A58EA" w:rsidP="00CD5F7B">
            <w:pPr>
              <w:pStyle w:val="List3"/>
            </w:pPr>
            <w:r w:rsidRPr="00FC2BD0">
              <w:t xml:space="preserve">Frameworks: Spring, Spring Boot, node.js, Express, </w:t>
            </w:r>
            <w:r w:rsidR="003368AA" w:rsidRPr="00FC2BD0">
              <w:t>Bootstrap, Apex triggers</w:t>
            </w:r>
          </w:p>
          <w:p w14:paraId="521F63CC" w14:textId="58B5C6D1" w:rsidR="0083776E" w:rsidRPr="00FC2BD0" w:rsidRDefault="000A58EA" w:rsidP="00CD5F7B">
            <w:pPr>
              <w:pStyle w:val="List3"/>
            </w:pPr>
            <w:r w:rsidRPr="00FC2BD0">
              <w:t>Data management Tools: SQL, PostgreSQL, SOQL</w:t>
            </w:r>
            <w:r w:rsidR="00E5648E" w:rsidRPr="00FC2BD0">
              <w:t>, SOSL</w:t>
            </w:r>
            <w:r w:rsidR="000F7456" w:rsidRPr="00FC2BD0">
              <w:t xml:space="preserve"> </w:t>
            </w:r>
          </w:p>
          <w:p w14:paraId="3D0EBF03" w14:textId="1391E1D1" w:rsidR="003368AA" w:rsidRPr="00FC2BD0" w:rsidRDefault="003368AA" w:rsidP="00CD5F7B">
            <w:pPr>
              <w:pStyle w:val="List3"/>
            </w:pPr>
            <w:r w:rsidRPr="00FC2BD0">
              <w:t>Low code Tools: Salesforce Flows, Approval process, Salesforce Admin</w:t>
            </w:r>
            <w:r w:rsidR="00E5648E" w:rsidRPr="00FC2BD0">
              <w:t>, DB designer, Figma</w:t>
            </w:r>
          </w:p>
          <w:p w14:paraId="7FFA9B82" w14:textId="47B73702" w:rsidR="003B0BFB" w:rsidRPr="00FC2BD0" w:rsidRDefault="003368AA" w:rsidP="00CD5F7B">
            <w:pPr>
              <w:pStyle w:val="List3"/>
            </w:pPr>
            <w:r w:rsidRPr="00FC2BD0">
              <w:t>Software and Tools: VS Code, IntelliJ,</w:t>
            </w:r>
            <w:r w:rsidR="00E5648E" w:rsidRPr="00FC2BD0">
              <w:t xml:space="preserve"> Postman, Salesforce Developer console, Git, GitHub</w:t>
            </w:r>
            <w:r w:rsidR="00EF405F" w:rsidRPr="00FC2BD0">
              <w:t>, JIRA</w:t>
            </w:r>
          </w:p>
        </w:tc>
      </w:tr>
    </w:tbl>
    <w:p w14:paraId="6A0EB5C8" w14:textId="77777777" w:rsidR="0083776E" w:rsidRPr="00FC2BD0" w:rsidRDefault="0083776E" w:rsidP="00CD5F7B"/>
    <w:p w14:paraId="55ED4F9B" w14:textId="77777777" w:rsidR="0083776E" w:rsidRPr="00FC2BD0" w:rsidRDefault="0083776E" w:rsidP="00CD5F7B"/>
    <w:p w14:paraId="0C13CAAC" w14:textId="77777777" w:rsidR="0083776E" w:rsidRPr="00FC2BD0" w:rsidRDefault="0083776E" w:rsidP="00CD5F7B"/>
    <w:tbl>
      <w:tblPr>
        <w:tblW w:w="10267" w:type="dxa"/>
        <w:tblInd w:w="-90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227"/>
        <w:gridCol w:w="5040"/>
      </w:tblGrid>
      <w:tr w:rsidR="009659FE" w:rsidRPr="00FC2BD0" w14:paraId="0D7A88E0" w14:textId="77777777" w:rsidTr="00DD1FB5">
        <w:trPr>
          <w:trHeight w:val="336"/>
        </w:trPr>
        <w:tc>
          <w:tcPr>
            <w:tcW w:w="5227" w:type="dxa"/>
            <w:shd w:val="clear" w:color="auto" w:fill="auto"/>
          </w:tcPr>
          <w:p w14:paraId="6E52E865" w14:textId="77777777" w:rsidR="0083776E" w:rsidRPr="00FC2BD0" w:rsidRDefault="0083776E" w:rsidP="00CD5F7B">
            <w:pPr>
              <w:pStyle w:val="Heading3"/>
              <w:rPr>
                <w:b/>
              </w:rPr>
            </w:pPr>
            <w:r w:rsidRPr="00FC2BD0">
              <w:rPr>
                <w:color w:val="C00000"/>
              </w:rPr>
              <w:t>Education</w:t>
            </w:r>
          </w:p>
        </w:tc>
        <w:tc>
          <w:tcPr>
            <w:tcW w:w="5040" w:type="dxa"/>
            <w:shd w:val="clear" w:color="auto" w:fill="auto"/>
          </w:tcPr>
          <w:p w14:paraId="621B1579" w14:textId="339003B8" w:rsidR="0083776E" w:rsidRPr="00FC2BD0" w:rsidRDefault="0083776E" w:rsidP="00CD5F7B">
            <w:pPr>
              <w:pStyle w:val="Heading3"/>
              <w:rPr>
                <w:ins w:id="0" w:author="Marufa Sumi" w:date="2024-06-03T09:58:00Z" w16du:dateUtc="2024-06-03T13:58:00Z"/>
                <w:color w:val="C00000"/>
              </w:rPr>
            </w:pPr>
            <w:r w:rsidRPr="00FC2BD0">
              <w:rPr>
                <w:color w:val="C00000"/>
              </w:rPr>
              <w:t>Certifications</w:t>
            </w:r>
          </w:p>
          <w:p w14:paraId="38442FE5" w14:textId="381A0900" w:rsidR="002E2E16" w:rsidRPr="00FC2BD0" w:rsidRDefault="002E2E16">
            <w:pPr>
              <w:rPr>
                <w:rPrChange w:id="1" w:author="Marufa Sumi" w:date="2024-06-03T09:58:00Z" w16du:dateUtc="2024-06-03T13:58:00Z">
                  <w:rPr>
                    <w:color w:val="FF0000"/>
                  </w:rPr>
                </w:rPrChange>
              </w:rPr>
              <w:pPrChange w:id="2" w:author="Marufa Sumi" w:date="2024-06-03T09:58:00Z" w16du:dateUtc="2024-06-03T13:58:00Z">
                <w:pPr>
                  <w:pStyle w:val="Heading3"/>
                </w:pPr>
              </w:pPrChange>
            </w:pPr>
            <w:r w:rsidRPr="00FC2BD0">
              <w:t>Salesforce Data Cloud Consultant</w:t>
            </w:r>
          </w:p>
          <w:p w14:paraId="7DAA6891" w14:textId="6B655098" w:rsidR="005D17E5" w:rsidRPr="00FC2BD0" w:rsidRDefault="002645DC" w:rsidP="005D17E5">
            <w:r w:rsidRPr="00FC2BD0">
              <w:t xml:space="preserve">Salesforce </w:t>
            </w:r>
            <w:r w:rsidR="005D17E5" w:rsidRPr="00FC2BD0">
              <w:t>Certified AI Associate</w:t>
            </w:r>
          </w:p>
        </w:tc>
      </w:tr>
      <w:tr w:rsidR="009659FE" w:rsidRPr="00FC2BD0" w14:paraId="0C681B31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30E1B924" w14:textId="0EEC5C2D" w:rsidR="0083776E" w:rsidRPr="00FC2BD0" w:rsidRDefault="001815EC" w:rsidP="00CD5F7B">
            <w:r w:rsidRPr="00FC2BD0">
              <w:t>Master of Pharmacy</w:t>
            </w:r>
            <w:r w:rsidR="0083776E" w:rsidRPr="00FC2BD0">
              <w:t xml:space="preserve">, </w:t>
            </w:r>
            <w:r w:rsidR="008E0A3A" w:rsidRPr="00FC2BD0">
              <w:t>State University of Bangladesh ,2014</w:t>
            </w:r>
          </w:p>
          <w:p w14:paraId="5E8863A8" w14:textId="6D626887" w:rsidR="0083776E" w:rsidRPr="00FC2BD0" w:rsidRDefault="008E0A3A" w:rsidP="00CD5F7B">
            <w:r w:rsidRPr="00FC2BD0">
              <w:t>Bachelor of Pharmacy</w:t>
            </w:r>
            <w:r w:rsidR="0083776E" w:rsidRPr="00FC2BD0">
              <w:t>,</w:t>
            </w:r>
            <w:r w:rsidRPr="00FC2BD0">
              <w:t xml:space="preserve"> State University of Bangladesh,201</w:t>
            </w:r>
            <w:r w:rsidR="00EF405F" w:rsidRPr="00FC2BD0">
              <w:t>3</w:t>
            </w:r>
            <w:r w:rsidRPr="00FC2BD0">
              <w:t xml:space="preserve"> </w:t>
            </w:r>
          </w:p>
        </w:tc>
        <w:tc>
          <w:tcPr>
            <w:tcW w:w="5040" w:type="dxa"/>
            <w:shd w:val="clear" w:color="auto" w:fill="auto"/>
          </w:tcPr>
          <w:p w14:paraId="1CA1700A" w14:textId="77777777" w:rsidR="0083776E" w:rsidRPr="00FC2BD0" w:rsidRDefault="00A572C6" w:rsidP="00CD5F7B">
            <w:r w:rsidRPr="00FC2BD0">
              <w:t>Salesforce Certified Administrator</w:t>
            </w:r>
          </w:p>
          <w:p w14:paraId="2E074A66" w14:textId="77777777" w:rsidR="00A572C6" w:rsidRPr="00FC2BD0" w:rsidRDefault="00A572C6" w:rsidP="00CD5F7B">
            <w:r w:rsidRPr="00FC2BD0">
              <w:t>Salesforce Platform Developer I</w:t>
            </w:r>
          </w:p>
          <w:p w14:paraId="52535605" w14:textId="77777777" w:rsidR="001815EC" w:rsidRPr="00FC2BD0" w:rsidRDefault="001815EC" w:rsidP="00CD5F7B">
            <w:r w:rsidRPr="00FC2BD0">
              <w:t xml:space="preserve">Trailhead </w:t>
            </w:r>
            <w:r w:rsidR="00B70316" w:rsidRPr="00FC2BD0">
              <w:t>Double Star Ranger</w:t>
            </w:r>
          </w:p>
          <w:p w14:paraId="26B3A0EA" w14:textId="77777777" w:rsidR="00F975B6" w:rsidRPr="00FC2BD0" w:rsidRDefault="00F975B6" w:rsidP="00CD5F7B"/>
          <w:p w14:paraId="485D7645" w14:textId="77777777" w:rsidR="00F975B6" w:rsidRPr="00FC2BD0" w:rsidRDefault="00F975B6" w:rsidP="00CD5F7B"/>
          <w:p w14:paraId="51C27F7E" w14:textId="77777777" w:rsidR="00F975B6" w:rsidRPr="00FC2BD0" w:rsidRDefault="00F975B6" w:rsidP="00CD5F7B"/>
          <w:p w14:paraId="39DEC105" w14:textId="77777777" w:rsidR="00F975B6" w:rsidRPr="00FC2BD0" w:rsidRDefault="00F975B6" w:rsidP="00CD5F7B"/>
          <w:p w14:paraId="2385B53A" w14:textId="77777777" w:rsidR="00F975B6" w:rsidRPr="00FC2BD0" w:rsidRDefault="00F975B6" w:rsidP="00CD5F7B"/>
          <w:p w14:paraId="7FA20190" w14:textId="77777777" w:rsidR="00F975B6" w:rsidRPr="00FC2BD0" w:rsidRDefault="00F975B6" w:rsidP="00CD5F7B"/>
          <w:p w14:paraId="66314D1C" w14:textId="471066F0" w:rsidR="00F975B6" w:rsidRPr="00FC2BD0" w:rsidRDefault="00F975B6" w:rsidP="00CD5F7B"/>
        </w:tc>
      </w:tr>
      <w:tr w:rsidR="009659FE" w:rsidRPr="00FC2BD0" w14:paraId="6DD568AD" w14:textId="77777777" w:rsidTr="00DD1FB5">
        <w:trPr>
          <w:trHeight w:val="408"/>
        </w:trPr>
        <w:tc>
          <w:tcPr>
            <w:tcW w:w="5227" w:type="dxa"/>
            <w:shd w:val="clear" w:color="auto" w:fill="auto"/>
          </w:tcPr>
          <w:p w14:paraId="10E7EF7C" w14:textId="5ED01363" w:rsidR="005171F5" w:rsidRPr="00FC2BD0" w:rsidRDefault="005171F5" w:rsidP="00CD5F7B">
            <w:pPr>
              <w:pStyle w:val="Heading3"/>
              <w:rPr>
                <w:bCs/>
                <w:iCs/>
              </w:rPr>
            </w:pPr>
          </w:p>
        </w:tc>
        <w:tc>
          <w:tcPr>
            <w:tcW w:w="5040" w:type="dxa"/>
            <w:shd w:val="clear" w:color="auto" w:fill="auto"/>
          </w:tcPr>
          <w:p w14:paraId="2CDB22DE" w14:textId="6DDE09FE" w:rsidR="0083776E" w:rsidRPr="00FC2BD0" w:rsidRDefault="0083776E" w:rsidP="00CD5F7B">
            <w:pPr>
              <w:pStyle w:val="Heading3"/>
              <w:rPr>
                <w:b/>
              </w:rPr>
            </w:pPr>
          </w:p>
        </w:tc>
      </w:tr>
      <w:tr w:rsidR="00F975B6" w:rsidRPr="00FC2BD0" w14:paraId="2108D33C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557DA6EB" w14:textId="77777777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rPr>
                <w:color w:val="C00000"/>
                <w:sz w:val="22"/>
                <w:szCs w:val="22"/>
              </w:rPr>
            </w:pPr>
            <w:r w:rsidRPr="00FC2BD0">
              <w:rPr>
                <w:color w:val="C00000"/>
                <w:sz w:val="22"/>
                <w:szCs w:val="22"/>
              </w:rPr>
              <w:lastRenderedPageBreak/>
              <w:t>Publication</w:t>
            </w:r>
          </w:p>
          <w:p w14:paraId="69CD5EDE" w14:textId="77777777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</w:pPr>
            <w:r w:rsidRPr="00FC2BD0">
              <w:t>Using Ensemble Approaches and Different Sampling techniques to handle class imbalance challenges in coronary heart disease prediction. (IEEE conference)</w:t>
            </w:r>
          </w:p>
          <w:p w14:paraId="06BD4DB5" w14:textId="77777777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ind w:left="360" w:hanging="360"/>
            </w:pPr>
            <w:r w:rsidRPr="00FC2BD0">
              <w:t>Second Best paper award (21-23 Sep,2023)</w:t>
            </w:r>
          </w:p>
          <w:p w14:paraId="275AD12D" w14:textId="1BC70C7E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ind w:left="360" w:hanging="360"/>
            </w:pPr>
            <w:r w:rsidRPr="00FC2BD0">
              <w:rPr>
                <w:b/>
                <w:bCs/>
              </w:rPr>
              <w:t>Link</w:t>
            </w:r>
            <w:r w:rsidRPr="00FC2BD0">
              <w:t xml:space="preserve">:  </w:t>
            </w:r>
            <w:hyperlink r:id="rId11" w:tgtFrame="_blank" w:history="1">
              <w:r w:rsidRPr="00FC2BD0">
                <w:rPr>
                  <w:rStyle w:val="Hyperlink"/>
                  <w:color w:val="1155CC"/>
                  <w:shd w:val="clear" w:color="auto" w:fill="FFFFFF"/>
                </w:rPr>
                <w:t>https://ieeexplore.ieee.org/abstract/document/10303421</w:t>
              </w:r>
            </w:hyperlink>
          </w:p>
          <w:p w14:paraId="1E9E292A" w14:textId="394ACE62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33DEF4CA" w14:textId="77777777" w:rsidR="00F975B6" w:rsidRPr="00FC2BD0" w:rsidRDefault="00F975B6" w:rsidP="00F975B6">
            <w:pPr>
              <w:pStyle w:val="Heading3"/>
              <w:rPr>
                <w:color w:val="C00000"/>
                <w:szCs w:val="22"/>
              </w:rPr>
            </w:pPr>
            <w:r w:rsidRPr="00FC2BD0">
              <w:rPr>
                <w:color w:val="C00000"/>
                <w:szCs w:val="22"/>
              </w:rPr>
              <w:t>Projects</w:t>
            </w:r>
          </w:p>
          <w:p w14:paraId="2E70CDBF" w14:textId="0962CF59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rPr>
                <w:color w:val="FF0000"/>
              </w:rPr>
            </w:pPr>
            <w:r w:rsidRPr="00FC2BD0">
              <w:rPr>
                <w:b/>
                <w:bCs/>
                <w:color w:val="auto"/>
              </w:rPr>
              <w:t xml:space="preserve">Machine </w:t>
            </w:r>
            <w:r w:rsidR="00FC75A0" w:rsidRPr="00FC2BD0">
              <w:rPr>
                <w:b/>
                <w:bCs/>
                <w:color w:val="auto"/>
              </w:rPr>
              <w:t>Learning Projects GitHub Link</w:t>
            </w:r>
            <w:r w:rsidR="00FC75A0" w:rsidRPr="00FC2BD0">
              <w:rPr>
                <w:color w:val="FF0000"/>
              </w:rPr>
              <w:t>:</w:t>
            </w:r>
          </w:p>
          <w:p w14:paraId="3891DDB2" w14:textId="4EBCE140" w:rsidR="00F975B6" w:rsidRPr="00FC2BD0" w:rsidRDefault="00F975B6" w:rsidP="00F975B6">
            <w:hyperlink r:id="rId12" w:history="1">
              <w:r w:rsidRPr="00FC2BD0">
                <w:rPr>
                  <w:rStyle w:val="Hyperlink"/>
                </w:rPr>
                <w:t>https://github.com/marufasumi/Python-for-Data-Science-My-Learning/tree/5.Machine_Learning_Projects</w:t>
              </w:r>
            </w:hyperlink>
          </w:p>
          <w:p w14:paraId="4EF2D02D" w14:textId="6FB69F57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auto"/>
              </w:rPr>
            </w:pPr>
            <w:r w:rsidRPr="00FC2BD0">
              <w:rPr>
                <w:b/>
                <w:bCs/>
                <w:color w:val="auto"/>
              </w:rPr>
              <w:t xml:space="preserve">Deep </w:t>
            </w:r>
            <w:r w:rsidR="00FC75A0" w:rsidRPr="00FC2BD0">
              <w:rPr>
                <w:b/>
                <w:bCs/>
                <w:color w:val="auto"/>
              </w:rPr>
              <w:t>Learning Projects GitHub Link:</w:t>
            </w:r>
          </w:p>
          <w:p w14:paraId="5429385F" w14:textId="2A8D7CD7" w:rsidR="00F975B6" w:rsidRPr="00FC2BD0" w:rsidRDefault="00F975B6" w:rsidP="00F975B6">
            <w:hyperlink r:id="rId13" w:history="1">
              <w:r w:rsidRPr="00FC2BD0">
                <w:rPr>
                  <w:rStyle w:val="Hyperlink"/>
                </w:rPr>
                <w:t>https://github.com/marufasumi/Python-for-Data-Science-My-Learning/tree/6.Deep_Learning</w:t>
              </w:r>
            </w:hyperlink>
          </w:p>
          <w:p w14:paraId="62F74D47" w14:textId="77777777" w:rsidR="00F975B6" w:rsidRPr="00FC2BD0" w:rsidRDefault="00F975B6" w:rsidP="00F975B6"/>
          <w:p w14:paraId="497177AC" w14:textId="3C1129DF" w:rsidR="00F975B6" w:rsidRPr="00FC2BD0" w:rsidRDefault="00F975B6" w:rsidP="00F975B6"/>
        </w:tc>
      </w:tr>
      <w:tr w:rsidR="00F975B6" w:rsidRPr="00FC2BD0" w14:paraId="5243DEAE" w14:textId="77777777" w:rsidTr="00DD1FB5">
        <w:trPr>
          <w:trHeight w:val="706"/>
        </w:trPr>
        <w:tc>
          <w:tcPr>
            <w:tcW w:w="5227" w:type="dxa"/>
            <w:shd w:val="clear" w:color="auto" w:fill="auto"/>
          </w:tcPr>
          <w:p w14:paraId="621DCD42" w14:textId="256170F6" w:rsidR="00F975B6" w:rsidRPr="00FC2BD0" w:rsidRDefault="00F975B6" w:rsidP="00F975B6">
            <w:pPr>
              <w:pStyle w:val="List3"/>
              <w:numPr>
                <w:ilvl w:val="0"/>
                <w:numId w:val="0"/>
              </w:numPr>
              <w:ind w:left="360" w:hanging="360"/>
              <w:rPr>
                <w:color w:val="FF0000"/>
              </w:rPr>
            </w:pPr>
          </w:p>
        </w:tc>
        <w:tc>
          <w:tcPr>
            <w:tcW w:w="5040" w:type="dxa"/>
            <w:shd w:val="clear" w:color="auto" w:fill="auto"/>
          </w:tcPr>
          <w:p w14:paraId="2C584B0C" w14:textId="3667A8E2" w:rsidR="00F975B6" w:rsidRPr="00FC2BD0" w:rsidRDefault="00F975B6" w:rsidP="00F975B6">
            <w:pPr>
              <w:rPr>
                <w:color w:val="FF0000"/>
              </w:rPr>
            </w:pPr>
          </w:p>
        </w:tc>
      </w:tr>
    </w:tbl>
    <w:p w14:paraId="6A9C5ECA" w14:textId="32EE512B" w:rsidR="0083776E" w:rsidRDefault="00BD4439" w:rsidP="00E5648E">
      <w:pPr>
        <w:pStyle w:val="Heading1"/>
        <w:jc w:val="left"/>
        <w:rPr>
          <w:sz w:val="24"/>
          <w:szCs w:val="24"/>
        </w:rPr>
      </w:pPr>
      <w:r w:rsidRPr="00FC2BD0">
        <w:rPr>
          <w:sz w:val="24"/>
          <w:szCs w:val="24"/>
        </w:rPr>
        <w:t>PROFESSIONAL AND BUSINESS EXPERIENCE</w:t>
      </w:r>
    </w:p>
    <w:p w14:paraId="09E65081" w14:textId="77777777" w:rsidR="00F24E9E" w:rsidRDefault="00F24E9E" w:rsidP="00F24E9E"/>
    <w:p w14:paraId="4C44D85E" w14:textId="77777777" w:rsidR="00F24E9E" w:rsidRPr="00FC2BD0" w:rsidRDefault="00F24E9E" w:rsidP="00F24E9E">
      <w:pPr>
        <w:pStyle w:val="Employer"/>
      </w:pPr>
    </w:p>
    <w:p w14:paraId="082D7AA6" w14:textId="39917BE5" w:rsidR="00F24E9E" w:rsidRPr="00FC2BD0" w:rsidRDefault="00F24E9E" w:rsidP="00F24E9E">
      <w:pPr>
        <w:pStyle w:val="Employer"/>
      </w:pPr>
      <w:r w:rsidRPr="00FC2BD0">
        <w:t>E</w:t>
      </w:r>
      <w:r>
        <w:t>lectrify America</w:t>
      </w:r>
      <w:r w:rsidRPr="00FC2BD0">
        <w:t xml:space="preserve">         </w:t>
      </w:r>
      <w:r w:rsidRPr="00FC2BD0">
        <w:tab/>
      </w:r>
      <w:r w:rsidRPr="00FC2BD0">
        <w:tab/>
        <w:t xml:space="preserve">                                                              </w:t>
      </w:r>
      <w:proofErr w:type="gramStart"/>
      <w:r>
        <w:t>August</w:t>
      </w:r>
      <w:r w:rsidRPr="00FC2BD0">
        <w:t>,</w:t>
      </w:r>
      <w:proofErr w:type="gramEnd"/>
      <w:r w:rsidRPr="00FC2BD0">
        <w:t xml:space="preserve"> 2024 –Present</w:t>
      </w:r>
    </w:p>
    <w:p w14:paraId="53C6E661" w14:textId="459A3175" w:rsidR="00F24E9E" w:rsidRPr="00FC2BD0" w:rsidRDefault="00F24E9E" w:rsidP="00F24E9E">
      <w:pPr>
        <w:pStyle w:val="Title"/>
      </w:pPr>
      <w:r>
        <w:t>Salesforce Developer</w:t>
      </w:r>
    </w:p>
    <w:p w14:paraId="1080FA4C" w14:textId="77777777" w:rsidR="00F24E9E" w:rsidRPr="00FC2BD0" w:rsidRDefault="00F24E9E" w:rsidP="00F24E9E"/>
    <w:p w14:paraId="3F0EEE08" w14:textId="0018C45D" w:rsidR="00F24E9E" w:rsidRPr="00FC2BD0" w:rsidRDefault="00F24E9E" w:rsidP="00F24E9E">
      <w:r w:rsidRPr="00FC2BD0">
        <w:t>Working</w:t>
      </w:r>
      <w:r>
        <w:t xml:space="preserve"> as a Salesforce Developer.</w:t>
      </w:r>
    </w:p>
    <w:p w14:paraId="3ACE7A21" w14:textId="77777777" w:rsidR="00F24E9E" w:rsidRPr="00FC2BD0" w:rsidRDefault="00F24E9E" w:rsidP="00F24E9E"/>
    <w:p w14:paraId="1E3019EF" w14:textId="77777777" w:rsidR="00F24E9E" w:rsidRPr="00FC2BD0" w:rsidRDefault="00F24E9E" w:rsidP="00F24E9E">
      <w:r w:rsidRPr="00FC2BD0">
        <w:rPr>
          <w:u w:val="single"/>
        </w:rPr>
        <w:t>Responsibilities:</w:t>
      </w:r>
      <w:r w:rsidRPr="00FC2BD0">
        <w:t xml:space="preserve"> </w:t>
      </w:r>
    </w:p>
    <w:p w14:paraId="365FA66A" w14:textId="77777777" w:rsidR="00F24E9E" w:rsidRPr="00FC2BD0" w:rsidRDefault="00F24E9E" w:rsidP="00F24E9E">
      <w:r w:rsidRPr="00FC2BD0">
        <w:t xml:space="preserve"> </w:t>
      </w:r>
    </w:p>
    <w:p w14:paraId="1E25339E" w14:textId="77777777" w:rsidR="00F24E9E" w:rsidRDefault="00F24E9E" w:rsidP="00F24E9E">
      <w:pPr>
        <w:pStyle w:val="List3"/>
        <w:numPr>
          <w:ilvl w:val="0"/>
          <w:numId w:val="10"/>
        </w:numPr>
      </w:pPr>
      <w:r w:rsidRPr="00F24E9E">
        <w:t>Managing user accounts, profiles, roles, and permissions in Salesforce to ensure secure and appropriate access to system resources.</w:t>
      </w:r>
    </w:p>
    <w:p w14:paraId="194FF977" w14:textId="666084A3" w:rsidR="00F24E9E" w:rsidRDefault="00F24E9E" w:rsidP="00F24E9E">
      <w:pPr>
        <w:pStyle w:val="List3"/>
        <w:numPr>
          <w:ilvl w:val="0"/>
          <w:numId w:val="10"/>
        </w:numPr>
      </w:pPr>
      <w:r w:rsidRPr="00F24E9E">
        <w:t>Developing and maintaining automation processes, such as flow, Validation Rules, Approval Processes, Auto-Response Rules, Global Picklists, Field Dependencies, Roll-up Summary Fields, Cross-object Formula Fields, Master-Detail Relationships, and Lookup Relationships to enhance operational efficiency.</w:t>
      </w:r>
    </w:p>
    <w:p w14:paraId="022870A5" w14:textId="2335657F" w:rsidR="00F24E9E" w:rsidRDefault="00F24E9E" w:rsidP="00F24E9E">
      <w:pPr>
        <w:pStyle w:val="List3"/>
        <w:numPr>
          <w:ilvl w:val="0"/>
          <w:numId w:val="10"/>
        </w:numPr>
      </w:pPr>
      <w:r w:rsidRPr="00F24E9E">
        <w:t>Participating in Creating and maintaining custom reports and dashboards to provide stakeholders with key business insights and analytics.</w:t>
      </w:r>
    </w:p>
    <w:p w14:paraId="6BA4FED1" w14:textId="39626388" w:rsidR="00F24E9E" w:rsidRDefault="00F24E9E" w:rsidP="00F24E9E">
      <w:pPr>
        <w:pStyle w:val="List3"/>
        <w:numPr>
          <w:ilvl w:val="0"/>
          <w:numId w:val="10"/>
        </w:numPr>
      </w:pPr>
      <w:r w:rsidRPr="00F24E9E">
        <w:t xml:space="preserve">Development and Implementation of the Salesforce Cloud application using Sales Cloud Service </w:t>
      </w:r>
      <w:proofErr w:type="gramStart"/>
      <w:r w:rsidRPr="00F24E9E">
        <w:t>Cloud,</w:t>
      </w:r>
      <w:proofErr w:type="gramEnd"/>
      <w:r w:rsidRPr="00F24E9E">
        <w:t xml:space="preserve"> methodologies.</w:t>
      </w:r>
    </w:p>
    <w:p w14:paraId="023B1CEB" w14:textId="5039357C" w:rsidR="00F24E9E" w:rsidRDefault="00F24E9E" w:rsidP="00F24E9E">
      <w:pPr>
        <w:pStyle w:val="List3"/>
        <w:numPr>
          <w:ilvl w:val="0"/>
          <w:numId w:val="10"/>
        </w:numPr>
      </w:pPr>
      <w:r w:rsidRPr="00F24E9E">
        <w:t>Working on database operations, system processes, and analyzing errors that occur when executing a transaction or while running unit tests, which are processed in Debug Logs</w:t>
      </w:r>
    </w:p>
    <w:p w14:paraId="19F7873D" w14:textId="77777777" w:rsidR="00F24E9E" w:rsidRDefault="00F24E9E" w:rsidP="00F24E9E">
      <w:pPr>
        <w:pStyle w:val="List3"/>
        <w:numPr>
          <w:ilvl w:val="0"/>
          <w:numId w:val="10"/>
        </w:numPr>
      </w:pPr>
      <w:r w:rsidRPr="00F24E9E">
        <w:t>Working on S-Doc manage package and developed various PDF format welcome letters as per business needs.</w:t>
      </w:r>
    </w:p>
    <w:p w14:paraId="3443D2BD" w14:textId="003C7113" w:rsidR="00F24E9E" w:rsidRDefault="00F24E9E" w:rsidP="00F24E9E">
      <w:pPr>
        <w:pStyle w:val="List3"/>
        <w:numPr>
          <w:ilvl w:val="0"/>
          <w:numId w:val="10"/>
        </w:numPr>
      </w:pPr>
      <w:r w:rsidRPr="00F24E9E">
        <w:t>Writing Apex Triggers and classes with code optimization taking into consideration the Governor limits as a solution in attaining the customizations requested by the business users.</w:t>
      </w:r>
    </w:p>
    <w:p w14:paraId="26E855A4" w14:textId="4E23B5DC" w:rsidR="00F24E9E" w:rsidRDefault="00F24E9E" w:rsidP="00F24E9E">
      <w:pPr>
        <w:pStyle w:val="List3"/>
        <w:numPr>
          <w:ilvl w:val="0"/>
          <w:numId w:val="10"/>
        </w:numPr>
      </w:pPr>
      <w:r w:rsidRPr="00F24E9E">
        <w:t>Working on creating and updating existing Flows</w:t>
      </w:r>
    </w:p>
    <w:p w14:paraId="7327A20A" w14:textId="4C64C946" w:rsidR="00F24E9E" w:rsidRDefault="00F24E9E" w:rsidP="00F24E9E">
      <w:pPr>
        <w:pStyle w:val="List3"/>
        <w:numPr>
          <w:ilvl w:val="0"/>
          <w:numId w:val="10"/>
        </w:numPr>
      </w:pPr>
      <w:r w:rsidRPr="00F24E9E">
        <w:t>Actively managing in resolving issues during the testing phase and deployments both in Sandbox as well as Production.</w:t>
      </w:r>
    </w:p>
    <w:p w14:paraId="5A1D810D" w14:textId="50BFBDC5" w:rsidR="00F24E9E" w:rsidRDefault="00F24E9E" w:rsidP="00F24E9E">
      <w:pPr>
        <w:pStyle w:val="List3"/>
        <w:numPr>
          <w:ilvl w:val="0"/>
          <w:numId w:val="10"/>
        </w:numPr>
      </w:pPr>
      <w:r w:rsidRPr="00F24E9E">
        <w:t>Developing various new custom fields, Tabs, Entity-Relationship data model, validation rules</w:t>
      </w:r>
    </w:p>
    <w:p w14:paraId="6ADCE7DC" w14:textId="5A71A62A" w:rsidR="00F24E9E" w:rsidRDefault="00F24E9E" w:rsidP="00F24E9E">
      <w:pPr>
        <w:pStyle w:val="List3"/>
        <w:numPr>
          <w:ilvl w:val="0"/>
          <w:numId w:val="10"/>
        </w:numPr>
      </w:pPr>
      <w:r w:rsidRPr="00F24E9E">
        <w:t>Experience in use of Sharing rules to share records for either user or group or role</w:t>
      </w:r>
    </w:p>
    <w:p w14:paraId="787B4F88" w14:textId="77777777" w:rsidR="00F24E9E" w:rsidRDefault="00F24E9E" w:rsidP="00F24E9E">
      <w:pPr>
        <w:pStyle w:val="List3"/>
        <w:numPr>
          <w:ilvl w:val="0"/>
          <w:numId w:val="10"/>
        </w:numPr>
      </w:pPr>
    </w:p>
    <w:p w14:paraId="6BF36465" w14:textId="77777777" w:rsidR="00F24E9E" w:rsidRPr="00F24E9E" w:rsidRDefault="00F24E9E" w:rsidP="00F24E9E"/>
    <w:p w14:paraId="76484244" w14:textId="77777777" w:rsidR="00F24E9E" w:rsidRDefault="00F24E9E" w:rsidP="00F24E9E"/>
    <w:p w14:paraId="11065916" w14:textId="77777777" w:rsidR="009022EC" w:rsidRPr="00FC2BD0" w:rsidRDefault="009022EC" w:rsidP="009022EC">
      <w:pPr>
        <w:pStyle w:val="Employer"/>
      </w:pPr>
    </w:p>
    <w:p w14:paraId="3B94512C" w14:textId="0F35DB05" w:rsidR="009022EC" w:rsidRPr="00FC2BD0" w:rsidRDefault="009022EC" w:rsidP="009022EC">
      <w:pPr>
        <w:pStyle w:val="Employer"/>
      </w:pPr>
      <w:r w:rsidRPr="00FC2BD0">
        <w:t>Enterprise Mobility</w:t>
      </w:r>
      <w:r w:rsidRPr="00FC2BD0">
        <w:tab/>
        <w:t xml:space="preserve">          </w:t>
      </w:r>
      <w:r w:rsidRPr="00FC2BD0">
        <w:tab/>
      </w:r>
      <w:r w:rsidRPr="00FC2BD0">
        <w:tab/>
        <w:t xml:space="preserve">                                                   </w:t>
      </w:r>
      <w:r w:rsidR="00122009" w:rsidRPr="00FC2BD0">
        <w:t xml:space="preserve">   </w:t>
      </w:r>
      <w:r w:rsidR="003926BD" w:rsidRPr="00FC2BD0">
        <w:t xml:space="preserve">  </w:t>
      </w:r>
      <w:r w:rsidR="001329B1" w:rsidRPr="00FC2BD0">
        <w:t xml:space="preserve">    </w:t>
      </w:r>
      <w:r w:rsidR="003926BD" w:rsidRPr="00FC2BD0">
        <w:t xml:space="preserve"> </w:t>
      </w:r>
      <w:r w:rsidRPr="00FC2BD0">
        <w:t xml:space="preserve"> June17, 2024 –</w:t>
      </w:r>
      <w:r w:rsidR="00F24E9E">
        <w:t>July,2024</w:t>
      </w:r>
    </w:p>
    <w:p w14:paraId="43FAD6F5" w14:textId="77777777" w:rsidR="009022EC" w:rsidRPr="00FC2BD0" w:rsidRDefault="009022EC" w:rsidP="009022EC">
      <w:pPr>
        <w:pStyle w:val="Title"/>
      </w:pPr>
      <w:r w:rsidRPr="00FC2BD0">
        <w:t xml:space="preserve">AEM Author </w:t>
      </w:r>
    </w:p>
    <w:p w14:paraId="091543E8" w14:textId="77777777" w:rsidR="009022EC" w:rsidRPr="00FC2BD0" w:rsidRDefault="009022EC" w:rsidP="009022EC"/>
    <w:p w14:paraId="0FDAD907" w14:textId="77777777" w:rsidR="009022EC" w:rsidRPr="00FC2BD0" w:rsidRDefault="009022EC" w:rsidP="009022EC">
      <w:r w:rsidRPr="00FC2BD0">
        <w:t>Working as an AEM author.</w:t>
      </w:r>
    </w:p>
    <w:p w14:paraId="59C4886E" w14:textId="77777777" w:rsidR="009022EC" w:rsidRPr="00FC2BD0" w:rsidRDefault="009022EC" w:rsidP="009022EC"/>
    <w:p w14:paraId="63B2C837" w14:textId="77777777" w:rsidR="009022EC" w:rsidRPr="00FC2BD0" w:rsidRDefault="009022EC" w:rsidP="009022EC">
      <w:r w:rsidRPr="00FC2BD0">
        <w:rPr>
          <w:u w:val="single"/>
        </w:rPr>
        <w:t>Responsibilities:</w:t>
      </w:r>
      <w:r w:rsidRPr="00FC2BD0">
        <w:t xml:space="preserve"> </w:t>
      </w:r>
    </w:p>
    <w:p w14:paraId="5CB7C12B" w14:textId="77777777" w:rsidR="009022EC" w:rsidRPr="00FC2BD0" w:rsidRDefault="009022EC" w:rsidP="009022EC">
      <w:r w:rsidRPr="00FC2BD0">
        <w:t xml:space="preserve"> </w:t>
      </w:r>
    </w:p>
    <w:p w14:paraId="107A6AA3" w14:textId="573DC674" w:rsidR="009022EC" w:rsidRPr="00FC2BD0" w:rsidRDefault="009022EC" w:rsidP="009022EC">
      <w:pPr>
        <w:pStyle w:val="List3"/>
        <w:numPr>
          <w:ilvl w:val="0"/>
          <w:numId w:val="10"/>
        </w:numPr>
      </w:pPr>
      <w:r w:rsidRPr="00FC2BD0">
        <w:t>Authored on Conventional environments.</w:t>
      </w:r>
    </w:p>
    <w:p w14:paraId="4359A4CA" w14:textId="77777777" w:rsidR="009022EC" w:rsidRPr="00FC2BD0" w:rsidRDefault="009022EC" w:rsidP="009022EC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Collaborated with cross-functional teams, utilizing AEM's workflow features to streamline content approval processes.</w:t>
      </w:r>
    </w:p>
    <w:p w14:paraId="6113AE5A" w14:textId="77777777" w:rsidR="009022EC" w:rsidRPr="00FC2BD0" w:rsidRDefault="009022EC" w:rsidP="009022EC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lastRenderedPageBreak/>
        <w:t>Managed digital assets, including images, videos, and documents, using AEM's Digital Asset Management (DAM) system.</w:t>
      </w:r>
    </w:p>
    <w:p w14:paraId="4B148BC9" w14:textId="77777777" w:rsidR="009022EC" w:rsidRPr="00FC2BD0" w:rsidRDefault="009022EC" w:rsidP="009022EC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Conducted thorough testing and quality assurance on authored content, ensuring consistency and accuracy across all published materials.</w:t>
      </w:r>
    </w:p>
    <w:p w14:paraId="6E4376BB" w14:textId="77777777" w:rsidR="009022EC" w:rsidRPr="00FC2BD0" w:rsidRDefault="009022EC" w:rsidP="009022EC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Identified and resolved content-related issues, ensuring smooth and efficient page functionality.</w:t>
      </w:r>
    </w:p>
    <w:p w14:paraId="37EDB11D" w14:textId="77777777" w:rsidR="00BF28AF" w:rsidRPr="00FC2BD0" w:rsidRDefault="009022EC" w:rsidP="009022EC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Worked closely with developers, designers, and other stakeholders to ensure content alignment with business goals.</w:t>
      </w:r>
    </w:p>
    <w:p w14:paraId="60C7832A" w14:textId="77777777" w:rsidR="00BF28AF" w:rsidRPr="00FC2BD0" w:rsidRDefault="00BF28AF" w:rsidP="00BF28AF">
      <w:pPr>
        <w:pStyle w:val="List3"/>
        <w:numPr>
          <w:ilvl w:val="0"/>
          <w:numId w:val="0"/>
        </w:numPr>
        <w:ind w:left="360" w:hanging="360"/>
        <w:rPr>
          <w:color w:val="0D0D0D"/>
          <w:shd w:val="clear" w:color="auto" w:fill="FFFFFF"/>
        </w:rPr>
      </w:pPr>
    </w:p>
    <w:p w14:paraId="01698107" w14:textId="253C4910" w:rsidR="00BF28AF" w:rsidRPr="00FC2BD0" w:rsidRDefault="009022EC" w:rsidP="00BF28AF">
      <w:pPr>
        <w:pStyle w:val="Employer"/>
      </w:pPr>
      <w:r w:rsidRPr="00FC2BD0">
        <w:br/>
      </w:r>
      <w:r w:rsidR="00BF28AF" w:rsidRPr="00FC2BD0">
        <w:t xml:space="preserve">Perficient Generative AI Lab          </w:t>
      </w:r>
      <w:r w:rsidR="00BF28AF" w:rsidRPr="00FC2BD0">
        <w:tab/>
      </w:r>
      <w:r w:rsidR="00BF28AF" w:rsidRPr="00FC2BD0">
        <w:tab/>
        <w:t xml:space="preserve">                                                          June 2024 –Present</w:t>
      </w:r>
    </w:p>
    <w:p w14:paraId="47878A96" w14:textId="5B48704B" w:rsidR="00BF28AF" w:rsidRPr="00FC2BD0" w:rsidRDefault="00BF28AF" w:rsidP="00BF28AF">
      <w:pPr>
        <w:pStyle w:val="Title"/>
      </w:pPr>
      <w:r w:rsidRPr="00FC2BD0">
        <w:t>(Marketing Gen AI project)</w:t>
      </w:r>
    </w:p>
    <w:p w14:paraId="35DC7A4E" w14:textId="77777777" w:rsidR="00BF28AF" w:rsidRPr="00FC2BD0" w:rsidRDefault="00BF28AF" w:rsidP="00BF28AF"/>
    <w:p w14:paraId="2C00EF08" w14:textId="77777777" w:rsidR="00BF28AF" w:rsidRPr="00FC2BD0" w:rsidRDefault="00BF28AF" w:rsidP="00BF28AF"/>
    <w:p w14:paraId="3E702619" w14:textId="77777777" w:rsidR="00B36220" w:rsidRPr="00FC2BD0" w:rsidRDefault="00B36220" w:rsidP="00B36220">
      <w:r w:rsidRPr="00FC2BD0">
        <w:rPr>
          <w:u w:val="single"/>
        </w:rPr>
        <w:t>Responsibilities:</w:t>
      </w:r>
      <w:r w:rsidRPr="00FC2BD0">
        <w:t xml:space="preserve"> </w:t>
      </w:r>
    </w:p>
    <w:p w14:paraId="6F725503" w14:textId="77777777" w:rsidR="00B36220" w:rsidRPr="00FC2BD0" w:rsidRDefault="00B36220" w:rsidP="00B36220">
      <w:r w:rsidRPr="00FC2BD0">
        <w:t xml:space="preserve"> </w:t>
      </w:r>
    </w:p>
    <w:p w14:paraId="10343C51" w14:textId="4005510D" w:rsidR="00B36220" w:rsidRPr="00FC2BD0" w:rsidRDefault="00B36220" w:rsidP="00B36220">
      <w:pPr>
        <w:pStyle w:val="List3"/>
        <w:numPr>
          <w:ilvl w:val="0"/>
          <w:numId w:val="10"/>
        </w:numPr>
      </w:pPr>
      <w:r w:rsidRPr="00FC2BD0">
        <w:t>Actively participating in daily standup and brainstorming</w:t>
      </w:r>
    </w:p>
    <w:p w14:paraId="33DB3F25" w14:textId="28DA6714" w:rsidR="00B36220" w:rsidRPr="00FC2BD0" w:rsidRDefault="00B36220" w:rsidP="00B36220">
      <w:pPr>
        <w:pStyle w:val="List3"/>
        <w:numPr>
          <w:ilvl w:val="0"/>
          <w:numId w:val="10"/>
        </w:numPr>
      </w:pPr>
      <w:r w:rsidRPr="00FC2BD0">
        <w:t xml:space="preserve">Shadowing a Blackened Developer </w:t>
      </w:r>
    </w:p>
    <w:p w14:paraId="47949CA6" w14:textId="77777777" w:rsidR="009022EC" w:rsidRPr="00FC2BD0" w:rsidRDefault="009022EC" w:rsidP="009022EC"/>
    <w:p w14:paraId="45A05A82" w14:textId="77777777" w:rsidR="009A5568" w:rsidRPr="00FC2BD0" w:rsidRDefault="009A5568" w:rsidP="009A5568"/>
    <w:p w14:paraId="577D87FF" w14:textId="77777777" w:rsidR="009A5568" w:rsidRPr="00FC2BD0" w:rsidRDefault="009A5568" w:rsidP="009A5568">
      <w:pPr>
        <w:pStyle w:val="Employer"/>
      </w:pPr>
    </w:p>
    <w:p w14:paraId="05D72D76" w14:textId="7C7D77F1" w:rsidR="009A5568" w:rsidRPr="00FC2BD0" w:rsidRDefault="009A5568" w:rsidP="009A5568">
      <w:pPr>
        <w:pStyle w:val="Employer"/>
      </w:pPr>
      <w:r w:rsidRPr="00FC2BD0">
        <w:t>Ford Motor Company</w:t>
      </w:r>
      <w:r w:rsidRPr="00FC2BD0">
        <w:tab/>
        <w:t xml:space="preserve">          </w:t>
      </w:r>
      <w:r w:rsidRPr="00FC2BD0">
        <w:tab/>
      </w:r>
      <w:r w:rsidRPr="00FC2BD0">
        <w:tab/>
        <w:t xml:space="preserve">                         </w:t>
      </w:r>
      <w:r w:rsidR="00507DD8" w:rsidRPr="00FC2BD0">
        <w:t xml:space="preserve">   </w:t>
      </w:r>
      <w:r w:rsidR="009C1247" w:rsidRPr="00FC2BD0">
        <w:t xml:space="preserve">      </w:t>
      </w:r>
      <w:r w:rsidR="00507DD8" w:rsidRPr="00FC2BD0">
        <w:t xml:space="preserve">  </w:t>
      </w:r>
      <w:r w:rsidR="009118F8" w:rsidRPr="00FC2BD0">
        <w:t xml:space="preserve">  </w:t>
      </w:r>
      <w:r w:rsidR="001247A8" w:rsidRPr="00FC2BD0">
        <w:t>December 202</w:t>
      </w:r>
      <w:r w:rsidR="0084666D">
        <w:t>3</w:t>
      </w:r>
      <w:r w:rsidRPr="00FC2BD0">
        <w:t xml:space="preserve"> – </w:t>
      </w:r>
      <w:r w:rsidR="009022EC" w:rsidRPr="00FC2BD0">
        <w:t>June 15, 2024</w:t>
      </w:r>
    </w:p>
    <w:p w14:paraId="2AF7C9F5" w14:textId="77777777" w:rsidR="009A5568" w:rsidRPr="00FC2BD0" w:rsidRDefault="009A5568" w:rsidP="009A5568">
      <w:pPr>
        <w:pStyle w:val="Title"/>
      </w:pPr>
      <w:r w:rsidRPr="00FC2BD0">
        <w:t xml:space="preserve">AEM Author </w:t>
      </w:r>
    </w:p>
    <w:p w14:paraId="7F0B776B" w14:textId="77777777" w:rsidR="009A5568" w:rsidRPr="00FC2BD0" w:rsidRDefault="009A5568" w:rsidP="009A5568"/>
    <w:p w14:paraId="75F145A5" w14:textId="77777777" w:rsidR="009A5568" w:rsidRPr="00FC2BD0" w:rsidRDefault="009A5568" w:rsidP="009A5568">
      <w:r w:rsidRPr="00FC2BD0">
        <w:t>Working as an AEM author.</w:t>
      </w:r>
    </w:p>
    <w:p w14:paraId="4409BBDC" w14:textId="77777777" w:rsidR="009A5568" w:rsidRPr="00FC2BD0" w:rsidRDefault="009A5568" w:rsidP="009A5568"/>
    <w:p w14:paraId="363004E7" w14:textId="77777777" w:rsidR="00F205A6" w:rsidRPr="00FC2BD0" w:rsidRDefault="009A5568" w:rsidP="009A5568">
      <w:r w:rsidRPr="00FC2BD0">
        <w:rPr>
          <w:u w:val="single"/>
        </w:rPr>
        <w:t>Responsibilities:</w:t>
      </w:r>
      <w:r w:rsidRPr="00FC2BD0">
        <w:t xml:space="preserve"> </w:t>
      </w:r>
    </w:p>
    <w:p w14:paraId="4478B692" w14:textId="5C8A06B4" w:rsidR="009A5568" w:rsidRPr="00FC2BD0" w:rsidRDefault="009A5568" w:rsidP="009A5568">
      <w:r w:rsidRPr="00FC2BD0">
        <w:t xml:space="preserve"> </w:t>
      </w:r>
    </w:p>
    <w:p w14:paraId="7FED57D6" w14:textId="39E8FF5F" w:rsidR="00F205A6" w:rsidRPr="00FC2BD0" w:rsidRDefault="00F205A6" w:rsidP="00F63436">
      <w:pPr>
        <w:pStyle w:val="List3"/>
        <w:numPr>
          <w:ilvl w:val="0"/>
          <w:numId w:val="10"/>
        </w:numPr>
      </w:pPr>
      <w:r w:rsidRPr="00FC2BD0">
        <w:t xml:space="preserve">Authored both on </w:t>
      </w:r>
      <w:r w:rsidRPr="00FC2BD0">
        <w:rPr>
          <w:b/>
          <w:bCs/>
        </w:rPr>
        <w:t xml:space="preserve">Conventional and Headless </w:t>
      </w:r>
      <w:r w:rsidRPr="00FC2BD0">
        <w:t>environments.</w:t>
      </w:r>
    </w:p>
    <w:p w14:paraId="6600DC19" w14:textId="6B38DFC4" w:rsidR="009A5568" w:rsidRPr="00FC2BD0" w:rsidRDefault="009A5568" w:rsidP="00F63436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Collaborated with cross-functional teams, utilizing AEM's workflow features to streamline content approval processes.</w:t>
      </w:r>
    </w:p>
    <w:p w14:paraId="4A089BD9" w14:textId="77777777" w:rsidR="009A5568" w:rsidRPr="00FC2BD0" w:rsidRDefault="009A5568" w:rsidP="00F63436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Managed digital assets, including images, videos, and documents, using AEM's Digital Asset Management (DAM) system.</w:t>
      </w:r>
    </w:p>
    <w:p w14:paraId="474FBBD5" w14:textId="77777777" w:rsidR="009A5568" w:rsidRPr="00FC2BD0" w:rsidRDefault="009A5568" w:rsidP="00F63436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Conducted thorough testing and quality assurance on authored content, ensuring consistency and accuracy across all published materials.</w:t>
      </w:r>
    </w:p>
    <w:p w14:paraId="58E5B8B6" w14:textId="77777777" w:rsidR="009A5568" w:rsidRPr="00FC2BD0" w:rsidRDefault="009A5568" w:rsidP="00F63436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Identified and resolved content-related issues, ensuring smooth and efficient page functionality.</w:t>
      </w:r>
    </w:p>
    <w:p w14:paraId="7FEC1241" w14:textId="77777777" w:rsidR="009A5568" w:rsidRPr="00FC2BD0" w:rsidRDefault="009A5568" w:rsidP="00F63436">
      <w:pPr>
        <w:pStyle w:val="List3"/>
        <w:numPr>
          <w:ilvl w:val="0"/>
          <w:numId w:val="10"/>
        </w:numPr>
      </w:pPr>
      <w:r w:rsidRPr="00FC2BD0">
        <w:rPr>
          <w:color w:val="0D0D0D"/>
          <w:shd w:val="clear" w:color="auto" w:fill="FFFFFF"/>
        </w:rPr>
        <w:t>Worked closely with developers, designers, and other stakeholders to ensure content alignment with business goals.</w:t>
      </w:r>
      <w:r w:rsidRPr="00FC2BD0">
        <w:br/>
      </w:r>
    </w:p>
    <w:p w14:paraId="1C0BA715" w14:textId="77777777" w:rsidR="00882423" w:rsidRPr="00FC2BD0" w:rsidRDefault="00882423" w:rsidP="001A7773">
      <w:pPr>
        <w:pStyle w:val="Employer"/>
      </w:pPr>
    </w:p>
    <w:p w14:paraId="09741CA9" w14:textId="77777777" w:rsidR="00882423" w:rsidRPr="00FC2BD0" w:rsidRDefault="00882423" w:rsidP="001A7773">
      <w:pPr>
        <w:pStyle w:val="Employer"/>
      </w:pPr>
    </w:p>
    <w:p w14:paraId="23D57C6A" w14:textId="77777777" w:rsidR="00882423" w:rsidRPr="00FC2BD0" w:rsidRDefault="00882423" w:rsidP="001A7773">
      <w:pPr>
        <w:pStyle w:val="Employer"/>
      </w:pPr>
    </w:p>
    <w:p w14:paraId="5E2E57A4" w14:textId="5801620E" w:rsidR="001A7773" w:rsidRPr="00FC2BD0" w:rsidRDefault="001A7773" w:rsidP="001A7773">
      <w:pPr>
        <w:pStyle w:val="Employer"/>
      </w:pPr>
      <w:r w:rsidRPr="00FC2BD0">
        <w:t>Electrify America</w:t>
      </w:r>
      <w:r w:rsidRPr="00FC2BD0">
        <w:tab/>
        <w:t xml:space="preserve">          </w:t>
      </w:r>
      <w:r w:rsidRPr="00FC2BD0">
        <w:tab/>
      </w:r>
      <w:r w:rsidRPr="00FC2BD0">
        <w:tab/>
        <w:t xml:space="preserve">         </w:t>
      </w:r>
      <w:r w:rsidRPr="00FC2BD0">
        <w:tab/>
        <w:t xml:space="preserve">     </w:t>
      </w:r>
      <w:r w:rsidRPr="00FC2BD0">
        <w:tab/>
        <w:t xml:space="preserve">                               August 2023 – </w:t>
      </w:r>
      <w:r w:rsidR="00453254" w:rsidRPr="00FC2BD0">
        <w:t>February,2024</w:t>
      </w:r>
    </w:p>
    <w:p w14:paraId="32E51D19" w14:textId="6BB03E90" w:rsidR="001A7773" w:rsidRPr="00FC2BD0" w:rsidRDefault="001A7773" w:rsidP="001A7773">
      <w:pPr>
        <w:pStyle w:val="Title"/>
      </w:pPr>
      <w:r w:rsidRPr="00FC2BD0">
        <w:t>Salesforce D</w:t>
      </w:r>
      <w:r w:rsidR="00C83F3B" w:rsidRPr="00FC2BD0">
        <w:t>eveloper and Administrator</w:t>
      </w:r>
    </w:p>
    <w:p w14:paraId="1A9A1EDA" w14:textId="77777777" w:rsidR="001A7773" w:rsidRPr="00FC2BD0" w:rsidRDefault="001A7773" w:rsidP="001A7773"/>
    <w:p w14:paraId="259E51B6" w14:textId="51524B8D" w:rsidR="001A7773" w:rsidRPr="00FC2BD0" w:rsidRDefault="001A7773" w:rsidP="001A7773">
      <w:r w:rsidRPr="00FC2BD0">
        <w:t>Work</w:t>
      </w:r>
      <w:r w:rsidR="004412F8" w:rsidRPr="00FC2BD0">
        <w:t>ed</w:t>
      </w:r>
      <w:r w:rsidRPr="00FC2BD0">
        <w:t xml:space="preserve"> as a Salesforce Administrator </w:t>
      </w:r>
      <w:r w:rsidR="006E2741" w:rsidRPr="00FC2BD0">
        <w:t>and</w:t>
      </w:r>
      <w:r w:rsidR="00CC45EB" w:rsidRPr="00FC2BD0">
        <w:t xml:space="preserve"> </w:t>
      </w:r>
      <w:r w:rsidR="00557E11" w:rsidRPr="00FC2BD0">
        <w:t>QA Tester</w:t>
      </w:r>
    </w:p>
    <w:p w14:paraId="34C7B88E" w14:textId="77777777" w:rsidR="003169BB" w:rsidRPr="00FC2BD0" w:rsidRDefault="003169BB" w:rsidP="001A7773"/>
    <w:p w14:paraId="43FB6CE5" w14:textId="1BC0B10F" w:rsidR="001A7773" w:rsidRPr="00FC2BD0" w:rsidRDefault="001A7773" w:rsidP="001A7773">
      <w:r w:rsidRPr="00FC2BD0">
        <w:rPr>
          <w:u w:val="single"/>
        </w:rPr>
        <w:t>Responsibilities:</w:t>
      </w:r>
      <w:r w:rsidRPr="00FC2BD0">
        <w:t xml:space="preserve">  </w:t>
      </w:r>
    </w:p>
    <w:p w14:paraId="448D8CBE" w14:textId="77777777" w:rsidR="00C83F3B" w:rsidRPr="00FC2BD0" w:rsidRDefault="00C83F3B" w:rsidP="001A7773"/>
    <w:p w14:paraId="62D8C616" w14:textId="711031F9" w:rsidR="00C83F3B" w:rsidRPr="00FC2BD0" w:rsidRDefault="00C83F3B" w:rsidP="001A7773">
      <w:pPr>
        <w:rPr>
          <w:b/>
          <w:bCs/>
        </w:rPr>
      </w:pPr>
      <w:r w:rsidRPr="00FC2BD0">
        <w:rPr>
          <w:b/>
          <w:bCs/>
        </w:rPr>
        <w:t>Salesforce Administrator</w:t>
      </w:r>
    </w:p>
    <w:p w14:paraId="3CD79213" w14:textId="77777777" w:rsidR="00C83F3B" w:rsidRPr="00FC2BD0" w:rsidRDefault="00C83F3B" w:rsidP="001A7773">
      <w:pPr>
        <w:rPr>
          <w:b/>
          <w:bCs/>
        </w:rPr>
      </w:pPr>
    </w:p>
    <w:p w14:paraId="2029219E" w14:textId="221E3D3D" w:rsidR="00C83F3B" w:rsidRPr="00FC2BD0" w:rsidRDefault="00C83F3B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Managed user accounts, profiles, roles, and permissions in Salesforce to ensure secure and appropriate access to system resources.</w:t>
      </w:r>
    </w:p>
    <w:p w14:paraId="061A1FAB" w14:textId="2A5D46DB" w:rsidR="00C83F3B" w:rsidRPr="00FC2BD0" w:rsidRDefault="00C83F3B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Imported, exported, and maintained Salesforce data, ensuring data accuracy and integrity through regular data cleansing.</w:t>
      </w:r>
    </w:p>
    <w:p w14:paraId="0AC9B86E" w14:textId="7943CC23" w:rsidR="00C83F3B" w:rsidRPr="00FC2BD0" w:rsidRDefault="00D00982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Created and managed custom objects, fields, record types, and page layouts to meet business requirements.</w:t>
      </w:r>
    </w:p>
    <w:p w14:paraId="37DBA052" w14:textId="33CF7387" w:rsidR="00D00982" w:rsidRPr="00FC2BD0" w:rsidRDefault="00D00982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lastRenderedPageBreak/>
        <w:t>Developed and maintained automation processes, such as flow, Validation Rules, Approval Processes, and Auto Response Rules to enhance operational efficiency.</w:t>
      </w:r>
    </w:p>
    <w:p w14:paraId="413C03C8" w14:textId="2ACE94C9" w:rsidR="00D00982" w:rsidRPr="00FC2BD0" w:rsidRDefault="00D00982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Created and maintained custom reports and dashboards to provide stakeholders with key business insights and analytics.</w:t>
      </w:r>
    </w:p>
    <w:p w14:paraId="64D299F8" w14:textId="790D2114" w:rsidR="00D00982" w:rsidRPr="00FC2BD0" w:rsidRDefault="00D00982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Documented Salesforce processes and provided training to end-users to ensure efficient system use and adoption.</w:t>
      </w:r>
    </w:p>
    <w:p w14:paraId="6DCA489B" w14:textId="1E0D0822" w:rsidR="00D00982" w:rsidRPr="00FC2BD0" w:rsidRDefault="00D00982" w:rsidP="00F63436">
      <w:pPr>
        <w:pStyle w:val="List3"/>
        <w:numPr>
          <w:ilvl w:val="0"/>
          <w:numId w:val="8"/>
        </w:numPr>
      </w:pPr>
      <w:r w:rsidRPr="00FC2BD0">
        <w:rPr>
          <w:color w:val="0D0D0D"/>
          <w:shd w:val="clear" w:color="auto" w:fill="FFFFFF"/>
        </w:rPr>
        <w:t>Developed and configured Global Picklists, Field Dependencies, Roll-up Summary Fields, Cross-object Formula Fields, Master-Detail Relationships, and Lookup Relationships to enhance data structure and relationships in Salesforce.</w:t>
      </w:r>
    </w:p>
    <w:p w14:paraId="2860676E" w14:textId="2FED0ADE" w:rsidR="009A5568" w:rsidRPr="00FC2BD0" w:rsidRDefault="009A5568" w:rsidP="00F63436">
      <w:pPr>
        <w:pStyle w:val="List3"/>
        <w:numPr>
          <w:ilvl w:val="0"/>
          <w:numId w:val="8"/>
        </w:numPr>
      </w:pPr>
      <w:r w:rsidRPr="00FC2BD0">
        <w:t>Deployed ticket using</w:t>
      </w:r>
      <w:r w:rsidRPr="00FC2BD0">
        <w:rPr>
          <w:b/>
          <w:bCs/>
        </w:rPr>
        <w:t xml:space="preserve"> </w:t>
      </w:r>
      <w:r w:rsidR="003D1695" w:rsidRPr="00FC2BD0">
        <w:rPr>
          <w:b/>
          <w:bCs/>
        </w:rPr>
        <w:t>COPADO.</w:t>
      </w:r>
    </w:p>
    <w:p w14:paraId="156CB33E" w14:textId="3010EFEF" w:rsidR="009A5568" w:rsidRPr="00FC2BD0" w:rsidRDefault="009A5568" w:rsidP="00F63436">
      <w:pPr>
        <w:pStyle w:val="List3"/>
        <w:numPr>
          <w:ilvl w:val="0"/>
          <w:numId w:val="8"/>
        </w:numPr>
      </w:pPr>
      <w:r w:rsidRPr="00FC2BD0">
        <w:t>Us</w:t>
      </w:r>
      <w:r w:rsidR="00750705" w:rsidRPr="00FC2BD0">
        <w:t>ed</w:t>
      </w:r>
      <w:r w:rsidRPr="00FC2BD0">
        <w:t xml:space="preserve"> </w:t>
      </w:r>
      <w:r w:rsidRPr="00FC2BD0">
        <w:rPr>
          <w:b/>
          <w:bCs/>
        </w:rPr>
        <w:t xml:space="preserve">JIRA </w:t>
      </w:r>
      <w:r w:rsidRPr="00FC2BD0">
        <w:t xml:space="preserve">for project </w:t>
      </w:r>
      <w:r w:rsidR="003D1695" w:rsidRPr="00FC2BD0">
        <w:t>management.</w:t>
      </w:r>
    </w:p>
    <w:p w14:paraId="651D194C" w14:textId="76B2C5FF" w:rsidR="009A5568" w:rsidRPr="00FC2BD0" w:rsidRDefault="009A5568" w:rsidP="00F63436">
      <w:pPr>
        <w:pStyle w:val="List3"/>
        <w:numPr>
          <w:ilvl w:val="0"/>
          <w:numId w:val="8"/>
        </w:numPr>
      </w:pPr>
      <w:r w:rsidRPr="00FC2BD0">
        <w:t xml:space="preserve">Practiced </w:t>
      </w:r>
      <w:r w:rsidRPr="00FC2BD0">
        <w:rPr>
          <w:b/>
          <w:bCs/>
        </w:rPr>
        <w:t>Agile</w:t>
      </w:r>
    </w:p>
    <w:p w14:paraId="04842EDC" w14:textId="77777777" w:rsidR="00D00982" w:rsidRPr="00FC2BD0" w:rsidRDefault="00D00982" w:rsidP="00D00982">
      <w:pPr>
        <w:pStyle w:val="List3"/>
        <w:numPr>
          <w:ilvl w:val="0"/>
          <w:numId w:val="0"/>
        </w:numPr>
        <w:ind w:left="360" w:hanging="360"/>
        <w:rPr>
          <w:rStyle w:val="ui-provider"/>
        </w:rPr>
      </w:pPr>
    </w:p>
    <w:p w14:paraId="120148A1" w14:textId="003E86B6" w:rsidR="001A7773" w:rsidRPr="00FC2BD0" w:rsidRDefault="00481095" w:rsidP="00CD5F7B">
      <w:pPr>
        <w:pStyle w:val="Employer"/>
        <w:rPr>
          <w:sz w:val="18"/>
          <w:szCs w:val="18"/>
        </w:rPr>
      </w:pPr>
      <w:r w:rsidRPr="00FC2BD0">
        <w:rPr>
          <w:sz w:val="18"/>
          <w:szCs w:val="18"/>
        </w:rPr>
        <w:t>Salesforce Tester</w:t>
      </w:r>
    </w:p>
    <w:p w14:paraId="25B42894" w14:textId="6E60E501" w:rsidR="005A6273" w:rsidRPr="00FC2BD0" w:rsidRDefault="005A6273" w:rsidP="00F63436">
      <w:pPr>
        <w:pStyle w:val="List3"/>
        <w:numPr>
          <w:ilvl w:val="0"/>
          <w:numId w:val="7"/>
        </w:numPr>
      </w:pPr>
      <w:r w:rsidRPr="00FC2BD0">
        <w:rPr>
          <w:color w:val="0D0D0D"/>
          <w:shd w:val="clear" w:color="auto" w:fill="FFFFFF"/>
        </w:rPr>
        <w:t>Created detailed test scenarios for Salesforce applications, ensuring comprehensive coverage of features and business requirements.</w:t>
      </w:r>
    </w:p>
    <w:p w14:paraId="3A6F397F" w14:textId="0086DA4E" w:rsidR="005A6273" w:rsidRPr="00FC2BD0" w:rsidRDefault="005A6273" w:rsidP="00F63436">
      <w:pPr>
        <w:pStyle w:val="List3"/>
        <w:numPr>
          <w:ilvl w:val="0"/>
          <w:numId w:val="7"/>
        </w:numPr>
      </w:pPr>
      <w:r w:rsidRPr="00FC2BD0">
        <w:rPr>
          <w:color w:val="0D0D0D"/>
          <w:shd w:val="clear" w:color="auto" w:fill="FFFFFF"/>
        </w:rPr>
        <w:t>Documented test cases with detailed outcomes, noting whether they passed or failed, to support quality assurance and continuous improvement.</w:t>
      </w:r>
    </w:p>
    <w:p w14:paraId="5AB893F5" w14:textId="5904FC54" w:rsidR="005A6273" w:rsidRPr="00FC2BD0" w:rsidRDefault="005A6273" w:rsidP="00F63436">
      <w:pPr>
        <w:pStyle w:val="List3"/>
        <w:numPr>
          <w:ilvl w:val="0"/>
          <w:numId w:val="7"/>
        </w:numPr>
      </w:pPr>
      <w:r w:rsidRPr="00FC2BD0">
        <w:rPr>
          <w:color w:val="0D0D0D"/>
          <w:shd w:val="clear" w:color="auto" w:fill="FFFFFF"/>
        </w:rPr>
        <w:t>Conducted functional testing on Salesforce changes, validating the behavior and accuracy of customizations and features.</w:t>
      </w:r>
    </w:p>
    <w:p w14:paraId="173E90DE" w14:textId="52574326" w:rsidR="005A6273" w:rsidRPr="00FC2BD0" w:rsidRDefault="005A6273" w:rsidP="00F63436">
      <w:pPr>
        <w:pStyle w:val="List3"/>
        <w:numPr>
          <w:ilvl w:val="0"/>
          <w:numId w:val="7"/>
        </w:numPr>
      </w:pPr>
      <w:r w:rsidRPr="00FC2BD0">
        <w:rPr>
          <w:color w:val="0D0D0D"/>
          <w:shd w:val="clear" w:color="auto" w:fill="FFFFFF"/>
        </w:rPr>
        <w:t>Performed regression testing after system updates or changes to ensure continued stability and functionality.</w:t>
      </w:r>
    </w:p>
    <w:p w14:paraId="5013CBF7" w14:textId="12A639D7" w:rsidR="005A6273" w:rsidRPr="00FC2BD0" w:rsidRDefault="005A6273" w:rsidP="00F63436">
      <w:pPr>
        <w:pStyle w:val="List3"/>
        <w:numPr>
          <w:ilvl w:val="0"/>
          <w:numId w:val="7"/>
        </w:numPr>
      </w:pPr>
      <w:r w:rsidRPr="00FC2BD0">
        <w:rPr>
          <w:color w:val="0D0D0D"/>
          <w:shd w:val="clear" w:color="auto" w:fill="FFFFFF"/>
        </w:rPr>
        <w:t>Identified and documented defects, working with developers and other stakeholders to ensure timely resolution.</w:t>
      </w:r>
    </w:p>
    <w:p w14:paraId="3DE2B5BD" w14:textId="6DF425D0" w:rsidR="005A485C" w:rsidRPr="00FC2BD0" w:rsidRDefault="005A6273" w:rsidP="005A485C">
      <w:pPr>
        <w:pStyle w:val="List3"/>
        <w:numPr>
          <w:ilvl w:val="0"/>
          <w:numId w:val="7"/>
        </w:numPr>
      </w:pPr>
      <w:r w:rsidRPr="00FC2BD0">
        <w:t>Collaborated with cross-functional teams, including developers, business analysts, and project managers, to support Salesforce projects.</w:t>
      </w:r>
    </w:p>
    <w:p w14:paraId="6FBDC4A8" w14:textId="77777777" w:rsidR="001A7773" w:rsidRPr="00FC2BD0" w:rsidRDefault="001A7773" w:rsidP="00CD5F7B">
      <w:pPr>
        <w:pStyle w:val="Employer"/>
      </w:pPr>
    </w:p>
    <w:p w14:paraId="4905033E" w14:textId="77777777" w:rsidR="00636957" w:rsidRPr="00FC2BD0" w:rsidRDefault="00636957" w:rsidP="00CD5F7B">
      <w:pPr>
        <w:pStyle w:val="Employer"/>
      </w:pPr>
    </w:p>
    <w:p w14:paraId="0D97D8FF" w14:textId="77777777" w:rsidR="00BD68BD" w:rsidRDefault="00BD68BD" w:rsidP="00636957">
      <w:pPr>
        <w:pStyle w:val="Heading1"/>
        <w:jc w:val="left"/>
        <w:rPr>
          <w:sz w:val="24"/>
          <w:szCs w:val="24"/>
        </w:rPr>
      </w:pPr>
    </w:p>
    <w:p w14:paraId="25AB2498" w14:textId="77777777" w:rsidR="00BD68BD" w:rsidRDefault="00BD68BD" w:rsidP="00636957">
      <w:pPr>
        <w:pStyle w:val="Heading1"/>
        <w:jc w:val="left"/>
        <w:rPr>
          <w:sz w:val="24"/>
          <w:szCs w:val="24"/>
        </w:rPr>
      </w:pPr>
    </w:p>
    <w:p w14:paraId="1A110098" w14:textId="168FCCA9" w:rsidR="00636957" w:rsidRPr="00FC2BD0" w:rsidRDefault="00BD4439" w:rsidP="00636957">
      <w:pPr>
        <w:pStyle w:val="Heading1"/>
        <w:jc w:val="left"/>
        <w:rPr>
          <w:sz w:val="24"/>
          <w:szCs w:val="24"/>
        </w:rPr>
      </w:pPr>
      <w:r w:rsidRPr="00FC2BD0">
        <w:rPr>
          <w:sz w:val="24"/>
          <w:szCs w:val="24"/>
        </w:rPr>
        <w:t xml:space="preserve">PROFESSIONAL </w:t>
      </w:r>
      <w:r w:rsidR="00433F5D" w:rsidRPr="00FC2BD0">
        <w:rPr>
          <w:sz w:val="24"/>
          <w:szCs w:val="24"/>
        </w:rPr>
        <w:t>EDUCATION</w:t>
      </w:r>
      <w:r w:rsidR="001B79AA" w:rsidRPr="00FC2BD0">
        <w:rPr>
          <w:sz w:val="24"/>
          <w:szCs w:val="24"/>
        </w:rPr>
        <w:t xml:space="preserve"> AND </w:t>
      </w:r>
      <w:r w:rsidR="00433F5D" w:rsidRPr="00FC2BD0">
        <w:rPr>
          <w:sz w:val="24"/>
          <w:szCs w:val="24"/>
        </w:rPr>
        <w:t>TRAINING</w:t>
      </w:r>
    </w:p>
    <w:p w14:paraId="31D835BE" w14:textId="77777777" w:rsidR="00636957" w:rsidRPr="00FC2BD0" w:rsidRDefault="00636957" w:rsidP="00CD5F7B">
      <w:pPr>
        <w:pStyle w:val="Employer"/>
      </w:pPr>
    </w:p>
    <w:p w14:paraId="60062490" w14:textId="77777777" w:rsidR="00636957" w:rsidRPr="00FC2BD0" w:rsidRDefault="00636957" w:rsidP="00CD5F7B">
      <w:pPr>
        <w:pStyle w:val="Employer"/>
      </w:pPr>
    </w:p>
    <w:p w14:paraId="52C8CB7F" w14:textId="21617279" w:rsidR="005116C3" w:rsidRPr="00FC2BD0" w:rsidRDefault="00E5648E" w:rsidP="00CD5F7B">
      <w:pPr>
        <w:pStyle w:val="Employer"/>
      </w:pPr>
      <w:r w:rsidRPr="00FC2BD0">
        <w:t>Dev Mountain BrightPath Program</w:t>
      </w:r>
      <w:r w:rsidR="0083776E" w:rsidRPr="00FC2BD0">
        <w:tab/>
      </w:r>
      <w:r w:rsidR="0083776E" w:rsidRPr="00FC2BD0">
        <w:tab/>
      </w:r>
      <w:r w:rsidR="0083776E" w:rsidRPr="00FC2BD0">
        <w:tab/>
      </w:r>
      <w:r w:rsidR="0083776E" w:rsidRPr="00FC2BD0">
        <w:tab/>
      </w:r>
      <w:r w:rsidR="0083776E" w:rsidRPr="00FC2BD0">
        <w:tab/>
        <w:t xml:space="preserve">           </w:t>
      </w:r>
      <w:r w:rsidR="00F74DB6" w:rsidRPr="00FC2BD0">
        <w:t xml:space="preserve">    </w:t>
      </w:r>
      <w:r w:rsidR="005116C3" w:rsidRPr="00FC2BD0">
        <w:t>April</w:t>
      </w:r>
      <w:r w:rsidRPr="00FC2BD0">
        <w:t xml:space="preserve"> 2023</w:t>
      </w:r>
      <w:r w:rsidR="0083776E" w:rsidRPr="00FC2BD0">
        <w:t xml:space="preserve"> – </w:t>
      </w:r>
      <w:r w:rsidRPr="00FC2BD0">
        <w:t>July,2023</w:t>
      </w:r>
    </w:p>
    <w:p w14:paraId="38D2E69C" w14:textId="35A1B7A5" w:rsidR="0083776E" w:rsidRPr="00FC2BD0" w:rsidRDefault="005116C3" w:rsidP="005023EF">
      <w:pPr>
        <w:pStyle w:val="Title"/>
      </w:pPr>
      <w:r w:rsidRPr="00FC2BD0">
        <w:t>Full Stack Software Engineer Trainee</w:t>
      </w:r>
    </w:p>
    <w:p w14:paraId="56137C37" w14:textId="3990AF20" w:rsidR="0083776E" w:rsidRPr="00FC2BD0" w:rsidRDefault="005116C3" w:rsidP="00F63436">
      <w:pPr>
        <w:pStyle w:val="List3"/>
        <w:numPr>
          <w:ilvl w:val="0"/>
          <w:numId w:val="6"/>
        </w:numPr>
      </w:pPr>
      <w:r w:rsidRPr="00FC2BD0">
        <w:t>Learned full stack Software Engineering and developed skills and knowledge in Front end, Backend, Database Management, Testing, Data structure and Algorithm.</w:t>
      </w:r>
    </w:p>
    <w:p w14:paraId="44913115" w14:textId="2C3AA848" w:rsidR="0083776E" w:rsidRPr="00FC2BD0" w:rsidRDefault="005116C3" w:rsidP="00F63436">
      <w:pPr>
        <w:pStyle w:val="List3"/>
        <w:numPr>
          <w:ilvl w:val="0"/>
          <w:numId w:val="6"/>
        </w:numPr>
      </w:pPr>
      <w:r w:rsidRPr="00FC2BD0">
        <w:t xml:space="preserve">Developed skill and knowledge </w:t>
      </w:r>
      <w:r w:rsidR="00111A0A" w:rsidRPr="00FC2BD0">
        <w:t>across</w:t>
      </w:r>
      <w:r w:rsidRPr="00FC2BD0">
        <w:t xml:space="preserve"> </w:t>
      </w:r>
      <w:r w:rsidR="00EF405F" w:rsidRPr="00FC2BD0">
        <w:t xml:space="preserve">the area of </w:t>
      </w:r>
      <w:r w:rsidRPr="00FC2BD0">
        <w:t>Java, Spring, Spring MVC, Spring Boot, Thyme leaf,</w:t>
      </w:r>
      <w:r w:rsidR="00EF405F" w:rsidRPr="00FC2BD0">
        <w:t xml:space="preserve"> JavaScript, node.js, Express.js, HTML5, CSS3 </w:t>
      </w:r>
      <w:r w:rsidRPr="00FC2BD0">
        <w:t xml:space="preserve"> </w:t>
      </w:r>
    </w:p>
    <w:p w14:paraId="28B0F375" w14:textId="2260F4B9" w:rsidR="0083776E" w:rsidRPr="00FC2BD0" w:rsidRDefault="00EF405F" w:rsidP="00F63436">
      <w:pPr>
        <w:pStyle w:val="List3"/>
        <w:numPr>
          <w:ilvl w:val="0"/>
          <w:numId w:val="6"/>
        </w:numPr>
      </w:pPr>
      <w:r w:rsidRPr="00FC2BD0">
        <w:t>Extensively used Git for version controlling and regularly pushed the code to GitHub.</w:t>
      </w:r>
    </w:p>
    <w:p w14:paraId="181BEFFF" w14:textId="21486717" w:rsidR="00EF405F" w:rsidRPr="00FC2BD0" w:rsidRDefault="00EF405F" w:rsidP="00F63436">
      <w:pPr>
        <w:pStyle w:val="List3"/>
        <w:numPr>
          <w:ilvl w:val="0"/>
          <w:numId w:val="6"/>
        </w:numPr>
      </w:pPr>
      <w:r w:rsidRPr="00FC2BD0">
        <w:t>Participated in pair programming both as a Driver and Navigator</w:t>
      </w:r>
    </w:p>
    <w:p w14:paraId="03D5BA3C" w14:textId="7461BFF8" w:rsidR="00EF405F" w:rsidRPr="00FC2BD0" w:rsidRDefault="00EF405F" w:rsidP="00F63436">
      <w:pPr>
        <w:pStyle w:val="List3"/>
        <w:numPr>
          <w:ilvl w:val="0"/>
          <w:numId w:val="6"/>
        </w:numPr>
      </w:pPr>
      <w:r w:rsidRPr="00FC2BD0">
        <w:t>Used JEST and Selenium framework to create test class during foundation and Junit framework during the specialization to create test classes.</w:t>
      </w:r>
    </w:p>
    <w:p w14:paraId="4654B711" w14:textId="52E9EFDF" w:rsidR="00EF405F" w:rsidRPr="00FC2BD0" w:rsidRDefault="00111A0A" w:rsidP="00F63436">
      <w:pPr>
        <w:pStyle w:val="List3"/>
        <w:numPr>
          <w:ilvl w:val="0"/>
          <w:numId w:val="6"/>
        </w:numPr>
      </w:pPr>
      <w:r w:rsidRPr="00FC2BD0">
        <w:t>Developed a Pharmacy Management App during the specialization using HTML, CSS, JavaScript, Bootstrap and Thyme leaf for frontend and Spring Boot, Hibernate data JPA as ORM, PostgreSQL for Backend.</w:t>
      </w:r>
    </w:p>
    <w:p w14:paraId="293EE500" w14:textId="02485AB6" w:rsidR="00111A0A" w:rsidRPr="00FC2BD0" w:rsidRDefault="00111A0A" w:rsidP="00F63436">
      <w:pPr>
        <w:pStyle w:val="List3"/>
        <w:numPr>
          <w:ilvl w:val="0"/>
          <w:numId w:val="6"/>
        </w:numPr>
      </w:pPr>
      <w:r w:rsidRPr="00FC2BD0">
        <w:t xml:space="preserve">Developed a Gestational Diabetes management App for the foundation capstone using HTML, CSS, </w:t>
      </w:r>
      <w:proofErr w:type="gramStart"/>
      <w:r w:rsidRPr="00FC2BD0">
        <w:t>JavaScript ,</w:t>
      </w:r>
      <w:proofErr w:type="gramEnd"/>
      <w:r w:rsidRPr="00FC2BD0">
        <w:t xml:space="preserve"> Axios, node.js, Express.js and PostgreSQL.</w:t>
      </w:r>
    </w:p>
    <w:p w14:paraId="4369B1AF" w14:textId="77777777" w:rsidR="00111A0A" w:rsidRPr="00FC2BD0" w:rsidRDefault="00111A0A" w:rsidP="00111A0A">
      <w:pPr>
        <w:pStyle w:val="List3"/>
        <w:numPr>
          <w:ilvl w:val="0"/>
          <w:numId w:val="0"/>
        </w:numPr>
        <w:ind w:left="360" w:hanging="360"/>
      </w:pPr>
    </w:p>
    <w:p w14:paraId="08D0B88D" w14:textId="77777777" w:rsidR="00761A6D" w:rsidRPr="00FC2BD0" w:rsidRDefault="00761A6D" w:rsidP="001A7773">
      <w:pPr>
        <w:pStyle w:val="List3"/>
        <w:numPr>
          <w:ilvl w:val="0"/>
          <w:numId w:val="0"/>
        </w:numPr>
        <w:rPr>
          <w:color w:val="0563C1" w:themeColor="hyperlink"/>
          <w:u w:val="single"/>
        </w:rPr>
      </w:pPr>
    </w:p>
    <w:p w14:paraId="7843446E" w14:textId="77777777" w:rsidR="0083776E" w:rsidRPr="00FC2BD0" w:rsidRDefault="0083776E" w:rsidP="00CD5F7B"/>
    <w:p w14:paraId="47A51C4F" w14:textId="37BA01E5" w:rsidR="0083776E" w:rsidRPr="00FC2BD0" w:rsidRDefault="00D93DE9" w:rsidP="005023EF">
      <w:pPr>
        <w:pStyle w:val="Employer"/>
      </w:pPr>
      <w:r w:rsidRPr="00FC2BD0">
        <w:t xml:space="preserve">Soft </w:t>
      </w:r>
      <w:proofErr w:type="spellStart"/>
      <w:r w:rsidRPr="00FC2BD0">
        <w:t>In</w:t>
      </w:r>
      <w:r w:rsidR="00403900" w:rsidRPr="00FC2BD0">
        <w:t>n</w:t>
      </w:r>
      <w:r w:rsidRPr="00FC2BD0">
        <w:t>ovas</w:t>
      </w:r>
      <w:proofErr w:type="spellEnd"/>
      <w:r w:rsidR="0083776E" w:rsidRPr="00FC2BD0">
        <w:tab/>
      </w:r>
      <w:r w:rsidR="0083776E" w:rsidRPr="00FC2BD0">
        <w:tab/>
        <w:t xml:space="preserve">          </w:t>
      </w:r>
      <w:r w:rsidR="0083776E" w:rsidRPr="00FC2BD0">
        <w:tab/>
      </w:r>
      <w:r w:rsidR="0083776E" w:rsidRPr="00FC2BD0">
        <w:tab/>
        <w:t xml:space="preserve">         </w:t>
      </w:r>
      <w:r w:rsidR="0083776E" w:rsidRPr="00FC2BD0">
        <w:tab/>
        <w:t xml:space="preserve">     </w:t>
      </w:r>
      <w:r w:rsidR="0083776E" w:rsidRPr="00FC2BD0">
        <w:tab/>
      </w:r>
      <w:r w:rsidR="00597933" w:rsidRPr="00FC2BD0">
        <w:t xml:space="preserve">                 </w:t>
      </w:r>
      <w:r w:rsidR="006F5C6E" w:rsidRPr="00FC2BD0">
        <w:t xml:space="preserve">                   </w:t>
      </w:r>
      <w:r w:rsidR="0083776E" w:rsidRPr="00FC2BD0">
        <w:t xml:space="preserve"> </w:t>
      </w:r>
      <w:r w:rsidR="00597933" w:rsidRPr="00FC2BD0">
        <w:t xml:space="preserve">April </w:t>
      </w:r>
      <w:r w:rsidRPr="00FC2BD0">
        <w:t>2022</w:t>
      </w:r>
      <w:r w:rsidR="0083776E" w:rsidRPr="00FC2BD0">
        <w:t xml:space="preserve"> – </w:t>
      </w:r>
      <w:r w:rsidR="00597933" w:rsidRPr="00FC2BD0">
        <w:t>October</w:t>
      </w:r>
      <w:r w:rsidRPr="00FC2BD0">
        <w:t xml:space="preserve"> 2022</w:t>
      </w:r>
    </w:p>
    <w:p w14:paraId="243BCF5A" w14:textId="07AC5D38" w:rsidR="0083776E" w:rsidRPr="00FC2BD0" w:rsidRDefault="0083776E" w:rsidP="005023EF">
      <w:pPr>
        <w:pStyle w:val="Title"/>
      </w:pPr>
      <w:r w:rsidRPr="00FC2BD0">
        <w:t>S</w:t>
      </w:r>
      <w:r w:rsidR="00D93DE9" w:rsidRPr="00FC2BD0">
        <w:t>alesforce Developer Trainee</w:t>
      </w:r>
    </w:p>
    <w:p w14:paraId="258E8291" w14:textId="77777777" w:rsidR="0083776E" w:rsidRPr="00FC2BD0" w:rsidRDefault="0083776E" w:rsidP="00CD5F7B"/>
    <w:p w14:paraId="6733CA77" w14:textId="4E2FB165" w:rsidR="0083776E" w:rsidRPr="00FC2BD0" w:rsidRDefault="0083776E" w:rsidP="005023EF">
      <w:r w:rsidRPr="00FC2BD0">
        <w:lastRenderedPageBreak/>
        <w:t>Participated in</w:t>
      </w:r>
      <w:r w:rsidR="00D93DE9" w:rsidRPr="00FC2BD0">
        <w:t xml:space="preserve"> Salesforce Developer and Administrator Training.</w:t>
      </w:r>
    </w:p>
    <w:p w14:paraId="48EB369C" w14:textId="77777777" w:rsidR="0083776E" w:rsidRPr="00FC2BD0" w:rsidRDefault="0083776E" w:rsidP="005023EF"/>
    <w:p w14:paraId="2AEAC8E0" w14:textId="2CFDECBD" w:rsidR="0083776E" w:rsidRPr="00FC2BD0" w:rsidRDefault="0083776E" w:rsidP="00CD5F7B">
      <w:r w:rsidRPr="00FC2BD0">
        <w:rPr>
          <w:u w:val="single"/>
        </w:rPr>
        <w:t>Responsibilities:</w:t>
      </w:r>
      <w:r w:rsidRPr="00FC2BD0">
        <w:t xml:space="preserve">  </w:t>
      </w:r>
    </w:p>
    <w:p w14:paraId="0C28F6BF" w14:textId="48D8D6C3" w:rsidR="0083776E" w:rsidRPr="00FC2BD0" w:rsidRDefault="0083776E" w:rsidP="005023EF"/>
    <w:p w14:paraId="165D4F7C" w14:textId="3C4C0B21" w:rsidR="00597933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Acquired foundational knowledge of Salesforce concepts, including standard and custom objects, fields, record types, page layouts, and user management.</w:t>
      </w:r>
    </w:p>
    <w:p w14:paraId="54DC3D92" w14:textId="5AB60DBE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Participated in real-world projects to develop Salesforce applications, gaining practical experience in Salesforce development and administration tasks.</w:t>
      </w:r>
    </w:p>
    <w:p w14:paraId="3756338C" w14:textId="24DB91DE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Learned Apex programming language and developed triggers to implement business logic and automation within Salesforce.</w:t>
      </w:r>
    </w:p>
    <w:p w14:paraId="069BCFB2" w14:textId="7175886E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Created Visualforce pages and Lightning components to build custom user interfaces and enhance Salesforce applications.</w:t>
      </w:r>
    </w:p>
    <w:p w14:paraId="28506A6B" w14:textId="09A70217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Practiced importing, exporting, and managing data in Salesforce, including data cleansing and deduplication techniques.</w:t>
      </w:r>
    </w:p>
    <w:p w14:paraId="5EF22DB7" w14:textId="6A91266E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Implemented automation using Salesforce Workflows and Process Builder to streamline business processes and reduce manual tasks.</w:t>
      </w:r>
    </w:p>
    <w:p w14:paraId="0154F074" w14:textId="749020C0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Studied Salesforce security concepts, including profiles, roles, permission sets, and sharing rules, to ensure data security and access control.</w:t>
      </w:r>
    </w:p>
    <w:p w14:paraId="3C41559B" w14:textId="2256A31D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Developed and executed test cases for Salesforce applications, ensuring functionality and quality of customizations.</w:t>
      </w:r>
    </w:p>
    <w:p w14:paraId="54F48D8E" w14:textId="5FD4A9D2" w:rsidR="00C80BE6" w:rsidRPr="00FC2BD0" w:rsidRDefault="00C80BE6" w:rsidP="00C80BE6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>Collaborated with other trainees and instructors to complete bootcamp projects, demonstrating teamwork and effective communication.</w:t>
      </w:r>
    </w:p>
    <w:p w14:paraId="37324478" w14:textId="77777777" w:rsidR="00A63615" w:rsidRPr="00FC2BD0" w:rsidRDefault="00C80BE6" w:rsidP="00A63615">
      <w:pPr>
        <w:pStyle w:val="List3"/>
        <w:numPr>
          <w:ilvl w:val="0"/>
          <w:numId w:val="4"/>
        </w:numPr>
      </w:pPr>
      <w:r w:rsidRPr="00FC2BD0">
        <w:rPr>
          <w:color w:val="0D0D0D"/>
          <w:shd w:val="clear" w:color="auto" w:fill="FFFFFF"/>
        </w:rPr>
        <w:t xml:space="preserve">Learned and applied Salesforce best practices, documenting processes and customizations for future reference and </w:t>
      </w:r>
    </w:p>
    <w:p w14:paraId="6933E5B7" w14:textId="3484EBD5" w:rsidR="00C80BE6" w:rsidRPr="00FC2BD0" w:rsidRDefault="00C80BE6" w:rsidP="00A63615">
      <w:pPr>
        <w:pStyle w:val="List3"/>
        <w:numPr>
          <w:ilvl w:val="0"/>
          <w:numId w:val="0"/>
        </w:numPr>
        <w:ind w:left="720"/>
        <w:rPr>
          <w:color w:val="0D0D0D"/>
          <w:shd w:val="clear" w:color="auto" w:fill="FFFFFF"/>
        </w:rPr>
      </w:pPr>
      <w:r w:rsidRPr="00FC2BD0">
        <w:rPr>
          <w:color w:val="0D0D0D"/>
          <w:shd w:val="clear" w:color="auto" w:fill="FFFFFF"/>
        </w:rPr>
        <w:t>knowledge sharing.</w:t>
      </w:r>
    </w:p>
    <w:p w14:paraId="3CADCB3D" w14:textId="77777777" w:rsidR="00BF28AF" w:rsidRPr="00FC2BD0" w:rsidRDefault="00BF28AF" w:rsidP="00A63615">
      <w:pPr>
        <w:pStyle w:val="List3"/>
        <w:numPr>
          <w:ilvl w:val="0"/>
          <w:numId w:val="0"/>
        </w:numPr>
        <w:ind w:left="720"/>
        <w:rPr>
          <w:color w:val="0D0D0D"/>
          <w:shd w:val="clear" w:color="auto" w:fill="FFFFFF"/>
        </w:rPr>
      </w:pPr>
    </w:p>
    <w:p w14:paraId="12CF6BD8" w14:textId="77777777" w:rsidR="00BF28AF" w:rsidRPr="00FC2BD0" w:rsidRDefault="00BF28AF" w:rsidP="00A63615">
      <w:pPr>
        <w:pStyle w:val="List3"/>
        <w:numPr>
          <w:ilvl w:val="0"/>
          <w:numId w:val="0"/>
        </w:numPr>
        <w:ind w:left="720"/>
        <w:rPr>
          <w:color w:val="0D0D0D"/>
          <w:shd w:val="clear" w:color="auto" w:fill="FFFFFF"/>
        </w:rPr>
      </w:pPr>
    </w:p>
    <w:p w14:paraId="7D0EB9BA" w14:textId="77777777" w:rsidR="00BF28AF" w:rsidRPr="00FC2BD0" w:rsidRDefault="00BF28AF" w:rsidP="00A63615">
      <w:pPr>
        <w:pStyle w:val="List3"/>
        <w:numPr>
          <w:ilvl w:val="0"/>
          <w:numId w:val="0"/>
        </w:numPr>
        <w:ind w:left="720"/>
        <w:rPr>
          <w:color w:val="0D0D0D"/>
          <w:shd w:val="clear" w:color="auto" w:fill="FFFFFF"/>
        </w:rPr>
      </w:pPr>
    </w:p>
    <w:p w14:paraId="64F34471" w14:textId="77777777" w:rsidR="00BD68BD" w:rsidRDefault="00BD68BD" w:rsidP="00BF28AF">
      <w:pPr>
        <w:pStyle w:val="Employer"/>
      </w:pPr>
    </w:p>
    <w:p w14:paraId="4983A848" w14:textId="35F7227F" w:rsidR="00BF28AF" w:rsidRPr="00FC2BD0" w:rsidRDefault="004A3BC0" w:rsidP="00BF28AF">
      <w:pPr>
        <w:pStyle w:val="Employer"/>
      </w:pPr>
      <w:r w:rsidRPr="00FC2BD0">
        <w:t xml:space="preserve">Texas A &amp; M University, College Station </w:t>
      </w:r>
      <w:r w:rsidRPr="00FC2BD0">
        <w:tab/>
      </w:r>
      <w:r w:rsidR="00BF28AF" w:rsidRPr="00FC2BD0">
        <w:t xml:space="preserve">                                 </w:t>
      </w:r>
      <w:r w:rsidR="0029498E" w:rsidRPr="00FC2BD0">
        <w:t xml:space="preserve">           </w:t>
      </w:r>
      <w:r w:rsidR="00BF28AF" w:rsidRPr="00FC2BD0">
        <w:t xml:space="preserve">  August 2019– Dec 2019</w:t>
      </w:r>
    </w:p>
    <w:p w14:paraId="5ADBA1BB" w14:textId="3CB956D2" w:rsidR="00BF28AF" w:rsidRPr="00FC2BD0" w:rsidRDefault="00BF28AF" w:rsidP="00BF28AF">
      <w:pPr>
        <w:pStyle w:val="Title"/>
      </w:pPr>
      <w:r w:rsidRPr="00FC2BD0">
        <w:t>PhD Student (Teaching Assistant)</w:t>
      </w:r>
    </w:p>
    <w:p w14:paraId="36D85907" w14:textId="77777777" w:rsidR="00BF28AF" w:rsidRPr="00FC2BD0" w:rsidRDefault="00BF28AF" w:rsidP="00BF28AF"/>
    <w:p w14:paraId="24DC3012" w14:textId="77777777" w:rsidR="00BF28AF" w:rsidRPr="00FC2BD0" w:rsidRDefault="00BF28AF" w:rsidP="00BF28AF"/>
    <w:p w14:paraId="2E2CE3CE" w14:textId="77777777" w:rsidR="00BF28AF" w:rsidRPr="00FC2BD0" w:rsidRDefault="00BF28AF" w:rsidP="00BF28AF">
      <w:r w:rsidRPr="00FC2BD0">
        <w:rPr>
          <w:u w:val="single"/>
        </w:rPr>
        <w:t>Responsibilities:</w:t>
      </w:r>
      <w:r w:rsidRPr="00FC2BD0">
        <w:t xml:space="preserve">  </w:t>
      </w:r>
    </w:p>
    <w:p w14:paraId="0B2C1155" w14:textId="77777777" w:rsidR="00BF28AF" w:rsidRPr="00FC2BD0" w:rsidRDefault="00BF28AF" w:rsidP="00BF28AF"/>
    <w:p w14:paraId="193E8310" w14:textId="536D9AFE" w:rsidR="007C3E55" w:rsidRPr="00FC2BD0" w:rsidRDefault="005D642A" w:rsidP="007C3E55">
      <w:pPr>
        <w:pStyle w:val="List3"/>
        <w:numPr>
          <w:ilvl w:val="0"/>
          <w:numId w:val="11"/>
        </w:numPr>
        <w:rPr>
          <w:color w:val="2B2B2B"/>
        </w:rPr>
      </w:pPr>
      <w:r w:rsidRPr="00FC2BD0">
        <w:rPr>
          <w:color w:val="2B2B2B"/>
        </w:rPr>
        <w:t xml:space="preserve">Irma Lerma </w:t>
      </w:r>
      <w:r w:rsidR="00531974" w:rsidRPr="00FC2BD0">
        <w:rPr>
          <w:color w:val="2B2B2B"/>
        </w:rPr>
        <w:t>Rangel School of Pharmacy</w:t>
      </w:r>
    </w:p>
    <w:p w14:paraId="4F545D05" w14:textId="5F87260D" w:rsidR="00CE448E" w:rsidRPr="00FC2BD0" w:rsidRDefault="007C3E55" w:rsidP="00CE448E">
      <w:pPr>
        <w:pStyle w:val="List3"/>
        <w:numPr>
          <w:ilvl w:val="0"/>
          <w:numId w:val="11"/>
        </w:numPr>
        <w:rPr>
          <w:color w:val="2B2B2B"/>
        </w:rPr>
      </w:pPr>
      <w:r w:rsidRPr="00FC2BD0">
        <w:rPr>
          <w:color w:val="2B2B2B"/>
        </w:rPr>
        <w:t xml:space="preserve">Research Area: </w:t>
      </w:r>
      <w:r w:rsidR="00CE448E" w:rsidRPr="00FC2BD0">
        <w:rPr>
          <w:color w:val="2B2B2B"/>
        </w:rPr>
        <w:t>engaged in research that not only expands the theoretical underpinnings of clinical pharmacy but also translates into practical applications.</w:t>
      </w:r>
    </w:p>
    <w:p w14:paraId="63049954" w14:textId="72817ADB" w:rsidR="007C3E55" w:rsidRPr="00FC2BD0" w:rsidRDefault="007C3E55" w:rsidP="00651C53">
      <w:pPr>
        <w:pStyle w:val="List3"/>
        <w:numPr>
          <w:ilvl w:val="0"/>
          <w:numId w:val="11"/>
        </w:numPr>
      </w:pPr>
      <w:r w:rsidRPr="00FC2BD0">
        <w:rPr>
          <w:color w:val="2B2B2B"/>
        </w:rPr>
        <w:t>Supervisor: Dr Mansoor Khan, PhD. Regent professor</w:t>
      </w:r>
    </w:p>
    <w:p w14:paraId="3822B05E" w14:textId="77777777" w:rsidR="00A63615" w:rsidRPr="00FC2BD0" w:rsidRDefault="00A63615" w:rsidP="00BF191A">
      <w:pPr>
        <w:pStyle w:val="List3"/>
        <w:numPr>
          <w:ilvl w:val="0"/>
          <w:numId w:val="0"/>
        </w:numPr>
        <w:rPr>
          <w:color w:val="0D0D0D"/>
          <w:shd w:val="clear" w:color="auto" w:fill="FFFFFF"/>
        </w:rPr>
      </w:pPr>
    </w:p>
    <w:p w14:paraId="36D96749" w14:textId="77777777" w:rsidR="00A63615" w:rsidRPr="00FC2BD0" w:rsidRDefault="00A63615" w:rsidP="00A63615">
      <w:pPr>
        <w:pStyle w:val="List3"/>
        <w:numPr>
          <w:ilvl w:val="0"/>
          <w:numId w:val="0"/>
        </w:numPr>
        <w:ind w:left="720"/>
        <w:rPr>
          <w:color w:val="0D0D0D"/>
          <w:shd w:val="clear" w:color="auto" w:fill="FFFFFF"/>
        </w:rPr>
      </w:pPr>
    </w:p>
    <w:p w14:paraId="567412C2" w14:textId="35647D7B" w:rsidR="00A63615" w:rsidRPr="00FC2BD0" w:rsidRDefault="004A3BC0" w:rsidP="00A63615">
      <w:pPr>
        <w:pStyle w:val="Employer"/>
      </w:pPr>
      <w:bookmarkStart w:id="3" w:name="_Hlk171498618"/>
      <w:r w:rsidRPr="00FC2BD0">
        <w:t xml:space="preserve">Shanghai Jiao Tong University, China </w:t>
      </w:r>
      <w:r w:rsidR="00A63615" w:rsidRPr="00FC2BD0">
        <w:tab/>
        <w:t xml:space="preserve">                              </w:t>
      </w:r>
      <w:r w:rsidR="00BF28AF" w:rsidRPr="00FC2BD0">
        <w:t xml:space="preserve">    </w:t>
      </w:r>
      <w:r w:rsidR="0029498E" w:rsidRPr="00FC2BD0">
        <w:t xml:space="preserve">          </w:t>
      </w:r>
      <w:r w:rsidR="00BF28AF" w:rsidRPr="00FC2BD0">
        <w:t xml:space="preserve"> September</w:t>
      </w:r>
      <w:r w:rsidR="00A63615" w:rsidRPr="00FC2BD0">
        <w:t xml:space="preserve"> 2016 – </w:t>
      </w:r>
      <w:r w:rsidR="00BF28AF" w:rsidRPr="00FC2BD0">
        <w:t>Dec</w:t>
      </w:r>
      <w:r w:rsidR="00A63615" w:rsidRPr="00FC2BD0">
        <w:t xml:space="preserve"> 201</w:t>
      </w:r>
      <w:r w:rsidR="00BF28AF" w:rsidRPr="00FC2BD0">
        <w:t>8</w:t>
      </w:r>
    </w:p>
    <w:p w14:paraId="3E0070FF" w14:textId="05518769" w:rsidR="00A63615" w:rsidRPr="00FC2BD0" w:rsidRDefault="00A63615" w:rsidP="00A63615">
      <w:pPr>
        <w:pStyle w:val="Title"/>
      </w:pPr>
      <w:r w:rsidRPr="00FC2BD0">
        <w:t xml:space="preserve">PhD Research Scholar </w:t>
      </w:r>
      <w:r w:rsidR="005A3DAF" w:rsidRPr="00FC2BD0">
        <w:t>(Chinese Govt. scholarship)</w:t>
      </w:r>
    </w:p>
    <w:p w14:paraId="31FBBC48" w14:textId="77777777" w:rsidR="00A63615" w:rsidRPr="00FC2BD0" w:rsidRDefault="00A63615" w:rsidP="00A63615"/>
    <w:p w14:paraId="2172E13D" w14:textId="77777777" w:rsidR="00A63615" w:rsidRPr="00FC2BD0" w:rsidRDefault="00A63615" w:rsidP="00A63615"/>
    <w:p w14:paraId="4F3794C9" w14:textId="77777777" w:rsidR="00A63615" w:rsidRPr="00FC2BD0" w:rsidRDefault="00A63615" w:rsidP="00A63615">
      <w:r w:rsidRPr="00FC2BD0">
        <w:rPr>
          <w:u w:val="single"/>
        </w:rPr>
        <w:t>Responsibilities:</w:t>
      </w:r>
      <w:r w:rsidRPr="00FC2BD0">
        <w:t xml:space="preserve">  </w:t>
      </w:r>
    </w:p>
    <w:p w14:paraId="2253C2A1" w14:textId="77777777" w:rsidR="00A63615" w:rsidRPr="00FC2BD0" w:rsidRDefault="00A63615" w:rsidP="00A63615"/>
    <w:p w14:paraId="351DE856" w14:textId="17E372D6" w:rsidR="00B40CCF" w:rsidRPr="00FC2BD0" w:rsidRDefault="00B40CCF" w:rsidP="00B40CCF">
      <w:pPr>
        <w:pStyle w:val="List3"/>
        <w:numPr>
          <w:ilvl w:val="0"/>
          <w:numId w:val="11"/>
        </w:numPr>
        <w:rPr>
          <w:color w:val="2B2B2B"/>
        </w:rPr>
      </w:pPr>
      <w:r w:rsidRPr="00FC2BD0">
        <w:rPr>
          <w:color w:val="2B2B2B"/>
        </w:rPr>
        <w:t>School of Pharmaceutical Sciences</w:t>
      </w:r>
      <w:r w:rsidR="005A3DAF" w:rsidRPr="00FC2BD0">
        <w:rPr>
          <w:color w:val="2B2B2B"/>
        </w:rPr>
        <w:t xml:space="preserve"> </w:t>
      </w:r>
    </w:p>
    <w:p w14:paraId="5766FB1D" w14:textId="77777777" w:rsidR="00B40CCF" w:rsidRPr="00FC2BD0" w:rsidRDefault="00B40CCF" w:rsidP="00B40CCF">
      <w:pPr>
        <w:pStyle w:val="List3"/>
        <w:numPr>
          <w:ilvl w:val="0"/>
          <w:numId w:val="11"/>
        </w:numPr>
        <w:rPr>
          <w:color w:val="2B2B2B"/>
        </w:rPr>
      </w:pPr>
      <w:r w:rsidRPr="00FC2BD0">
        <w:rPr>
          <w:color w:val="2B2B2B"/>
        </w:rPr>
        <w:t>Research Area: Drug quality control and analysis of complex biological samples.</w:t>
      </w:r>
    </w:p>
    <w:p w14:paraId="2CC3799A" w14:textId="24BC7981" w:rsidR="00636957" w:rsidRPr="00FC2BD0" w:rsidRDefault="00B40CCF" w:rsidP="00B40CCF">
      <w:pPr>
        <w:pStyle w:val="List3"/>
        <w:numPr>
          <w:ilvl w:val="0"/>
          <w:numId w:val="11"/>
        </w:numPr>
      </w:pPr>
      <w:r w:rsidRPr="00FC2BD0">
        <w:rPr>
          <w:color w:val="2B2B2B"/>
        </w:rPr>
        <w:t>Supervisor: Professor Dr. Chao Yan</w:t>
      </w:r>
    </w:p>
    <w:p w14:paraId="0711F4E9" w14:textId="77777777" w:rsidR="00A63615" w:rsidRPr="00FC2BD0" w:rsidRDefault="00A63615" w:rsidP="00A63615">
      <w:pPr>
        <w:pStyle w:val="List3"/>
        <w:numPr>
          <w:ilvl w:val="0"/>
          <w:numId w:val="0"/>
        </w:numPr>
        <w:ind w:left="720"/>
      </w:pPr>
    </w:p>
    <w:bookmarkEnd w:id="3"/>
    <w:p w14:paraId="7FE83A8E" w14:textId="77777777" w:rsidR="00597933" w:rsidRPr="00FC2BD0" w:rsidRDefault="00597933" w:rsidP="00597933"/>
    <w:p w14:paraId="1286BFFD" w14:textId="77777777" w:rsidR="00FE23B6" w:rsidRPr="00FC2BD0" w:rsidRDefault="00FE23B6" w:rsidP="00597933">
      <w:pPr>
        <w:pStyle w:val="Employer"/>
        <w:rPr>
          <w:ins w:id="4" w:author="Marufa Sumi" w:date="2023-09-26T09:39:00Z"/>
        </w:rPr>
      </w:pPr>
    </w:p>
    <w:p w14:paraId="0B1B451D" w14:textId="5C79DB74" w:rsidR="00597933" w:rsidRPr="00FC2BD0" w:rsidRDefault="00597933" w:rsidP="00597933">
      <w:pPr>
        <w:pStyle w:val="Employer"/>
      </w:pPr>
      <w:r w:rsidRPr="00FC2BD0">
        <w:lastRenderedPageBreak/>
        <w:t>Renata Limited</w:t>
      </w:r>
      <w:r w:rsidR="005A485C" w:rsidRPr="00FC2BD0">
        <w:t xml:space="preserve"> (Previously Pfizer Bangladesh)</w:t>
      </w:r>
      <w:r w:rsidRPr="00FC2BD0">
        <w:tab/>
        <w:t xml:space="preserve">          </w:t>
      </w:r>
      <w:r w:rsidRPr="00FC2BD0">
        <w:tab/>
      </w:r>
      <w:r w:rsidRPr="00FC2BD0">
        <w:tab/>
      </w:r>
      <w:r w:rsidR="000E23CC" w:rsidRPr="00FC2BD0">
        <w:t xml:space="preserve">    </w:t>
      </w:r>
      <w:r w:rsidR="00371C97" w:rsidRPr="00FC2BD0">
        <w:t xml:space="preserve"> </w:t>
      </w:r>
      <w:r w:rsidRPr="00FC2BD0">
        <w:t>February 2016 – August 2016</w:t>
      </w:r>
    </w:p>
    <w:p w14:paraId="30370FD3" w14:textId="7B9E3D70" w:rsidR="00597933" w:rsidRPr="00FC2BD0" w:rsidRDefault="00597933" w:rsidP="00597933">
      <w:pPr>
        <w:pStyle w:val="Title"/>
      </w:pPr>
      <w:r w:rsidRPr="00FC2BD0">
        <w:t>Senior officer, Quality Control</w:t>
      </w:r>
    </w:p>
    <w:p w14:paraId="4B66E486" w14:textId="77777777" w:rsidR="00597933" w:rsidRPr="00FC2BD0" w:rsidRDefault="00597933" w:rsidP="00597933"/>
    <w:p w14:paraId="1EED00F9" w14:textId="25800616" w:rsidR="00597933" w:rsidRPr="00FC2BD0" w:rsidRDefault="00597933" w:rsidP="00597933"/>
    <w:p w14:paraId="054B2235" w14:textId="77777777" w:rsidR="00597933" w:rsidRPr="00FC2BD0" w:rsidRDefault="00597933" w:rsidP="00597933">
      <w:r w:rsidRPr="00FC2BD0">
        <w:rPr>
          <w:u w:val="single"/>
        </w:rPr>
        <w:t>Responsibilities:</w:t>
      </w:r>
      <w:r w:rsidRPr="00FC2BD0">
        <w:t xml:space="preserve">  </w:t>
      </w:r>
    </w:p>
    <w:p w14:paraId="2E6C0540" w14:textId="77777777" w:rsidR="00597933" w:rsidRPr="00FC2BD0" w:rsidRDefault="00597933" w:rsidP="00597933"/>
    <w:p w14:paraId="0112325C" w14:textId="7835BACB" w:rsidR="00597933" w:rsidRPr="00FC2BD0" w:rsidRDefault="008C28F0" w:rsidP="00F63436">
      <w:pPr>
        <w:pStyle w:val="List3"/>
        <w:numPr>
          <w:ilvl w:val="0"/>
          <w:numId w:val="11"/>
        </w:numPr>
      </w:pPr>
      <w:r w:rsidRPr="00FC2BD0">
        <w:rPr>
          <w:color w:val="2B2B2B"/>
        </w:rPr>
        <w:t>Performed all types of physical and chemical analysis of Pharmaceuticals Raw materials and finished product.</w:t>
      </w:r>
      <w:r w:rsidR="00597933" w:rsidRPr="00FC2BD0">
        <w:rPr>
          <w:color w:val="2B2B2B"/>
        </w:rPr>
        <w:t xml:space="preserve">  </w:t>
      </w:r>
    </w:p>
    <w:p w14:paraId="14EBB542" w14:textId="093B84B3" w:rsidR="008C28F0" w:rsidRPr="00FC2BD0" w:rsidRDefault="008C28F0" w:rsidP="00F63436">
      <w:pPr>
        <w:pStyle w:val="List3"/>
        <w:numPr>
          <w:ilvl w:val="0"/>
          <w:numId w:val="11"/>
        </w:numPr>
      </w:pPr>
      <w:r w:rsidRPr="00FC2BD0">
        <w:rPr>
          <w:color w:val="2B2B2B"/>
        </w:rPr>
        <w:t xml:space="preserve">Handling instruments like </w:t>
      </w:r>
      <w:r w:rsidRPr="00FC2BD0">
        <w:t>(HPLC, GC, TLC, KF titrator, Auto titrator, UV-visible Spectrophotometer, IR Spectrophotometer, particle size analyzer, pH meter.</w:t>
      </w:r>
    </w:p>
    <w:p w14:paraId="230B6690" w14:textId="2B3706C7" w:rsidR="008C28F0" w:rsidRPr="00FC2BD0" w:rsidRDefault="008C28F0" w:rsidP="00F63436">
      <w:pPr>
        <w:pStyle w:val="List3"/>
        <w:numPr>
          <w:ilvl w:val="0"/>
          <w:numId w:val="11"/>
        </w:numPr>
      </w:pPr>
      <w:r w:rsidRPr="00FC2BD0">
        <w:rPr>
          <w:color w:val="2B2B2B"/>
        </w:rPr>
        <w:t>Practiced GLP, GMP.</w:t>
      </w:r>
    </w:p>
    <w:p w14:paraId="50BA3B1F" w14:textId="77777777" w:rsidR="00597933" w:rsidRPr="00FC2BD0" w:rsidRDefault="00597933" w:rsidP="00597933">
      <w:pPr>
        <w:pStyle w:val="List3"/>
        <w:numPr>
          <w:ilvl w:val="0"/>
          <w:numId w:val="0"/>
        </w:numPr>
        <w:ind w:left="360" w:hanging="360"/>
      </w:pPr>
    </w:p>
    <w:p w14:paraId="00EDC41D" w14:textId="77777777" w:rsidR="00597933" w:rsidRPr="00FC2BD0" w:rsidRDefault="00597933" w:rsidP="00597933"/>
    <w:p w14:paraId="3C89355F" w14:textId="5723F220" w:rsidR="00597933" w:rsidRPr="00FC2BD0" w:rsidRDefault="00597933" w:rsidP="00597933">
      <w:pPr>
        <w:pStyle w:val="Employer"/>
      </w:pPr>
      <w:proofErr w:type="spellStart"/>
      <w:r w:rsidRPr="00FC2BD0">
        <w:t>Incepta</w:t>
      </w:r>
      <w:proofErr w:type="spellEnd"/>
      <w:r w:rsidRPr="00FC2BD0">
        <w:t xml:space="preserve"> Pharmaceuticals Limited</w:t>
      </w:r>
      <w:r w:rsidRPr="00FC2BD0">
        <w:tab/>
        <w:t xml:space="preserve">          </w:t>
      </w:r>
      <w:r w:rsidRPr="00FC2BD0">
        <w:tab/>
      </w:r>
      <w:r w:rsidRPr="00FC2BD0">
        <w:tab/>
        <w:t xml:space="preserve">         </w:t>
      </w:r>
      <w:r w:rsidRPr="00FC2BD0">
        <w:tab/>
        <w:t xml:space="preserve">     </w:t>
      </w:r>
      <w:r w:rsidRPr="00FC2BD0">
        <w:tab/>
        <w:t xml:space="preserve"> December 2013 – </w:t>
      </w:r>
      <w:r w:rsidR="001815EC" w:rsidRPr="00FC2BD0">
        <w:t>December</w:t>
      </w:r>
      <w:r w:rsidRPr="00FC2BD0">
        <w:t xml:space="preserve"> 2015</w:t>
      </w:r>
    </w:p>
    <w:p w14:paraId="49E09905" w14:textId="72B2E339" w:rsidR="00597933" w:rsidRPr="00FC2BD0" w:rsidRDefault="008C28F0" w:rsidP="000E54D0">
      <w:pPr>
        <w:pStyle w:val="Title"/>
      </w:pPr>
      <w:r w:rsidRPr="00FC2BD0">
        <w:t>Officer, Quality control</w:t>
      </w:r>
    </w:p>
    <w:p w14:paraId="1D262BE3" w14:textId="77777777" w:rsidR="000E54D0" w:rsidRPr="00FC2BD0" w:rsidRDefault="000E54D0" w:rsidP="000E54D0"/>
    <w:p w14:paraId="485B3E17" w14:textId="77777777" w:rsidR="00597933" w:rsidRPr="00FC2BD0" w:rsidRDefault="00597933" w:rsidP="00597933">
      <w:r w:rsidRPr="00FC2BD0">
        <w:rPr>
          <w:u w:val="single"/>
        </w:rPr>
        <w:t>Responsibilities:</w:t>
      </w:r>
      <w:r w:rsidRPr="00FC2BD0">
        <w:t xml:space="preserve">  </w:t>
      </w:r>
    </w:p>
    <w:p w14:paraId="6F69DA0F" w14:textId="77777777" w:rsidR="00597933" w:rsidRPr="00FC2BD0" w:rsidRDefault="00597933" w:rsidP="00597933"/>
    <w:p w14:paraId="5EC9C74D" w14:textId="70F7D38C" w:rsidR="00597933" w:rsidRPr="00FC2BD0" w:rsidRDefault="00597933" w:rsidP="00F63436">
      <w:pPr>
        <w:pStyle w:val="List3"/>
        <w:numPr>
          <w:ilvl w:val="0"/>
          <w:numId w:val="12"/>
        </w:numPr>
      </w:pPr>
      <w:r w:rsidRPr="00FC2BD0">
        <w:t xml:space="preserve">Analysis of raw materials and finished </w:t>
      </w:r>
      <w:r w:rsidR="008C28F0" w:rsidRPr="00FC2BD0">
        <w:t>product.</w:t>
      </w:r>
    </w:p>
    <w:p w14:paraId="5E28E90E" w14:textId="5597656D" w:rsidR="00597933" w:rsidRPr="00FC2BD0" w:rsidRDefault="00597933" w:rsidP="00F63436">
      <w:pPr>
        <w:pStyle w:val="List3"/>
        <w:numPr>
          <w:ilvl w:val="0"/>
          <w:numId w:val="12"/>
        </w:numPr>
      </w:pPr>
      <w:r w:rsidRPr="00FC2BD0">
        <w:t xml:space="preserve">Machine </w:t>
      </w:r>
      <w:r w:rsidR="008C28F0" w:rsidRPr="00FC2BD0">
        <w:t>operation (</w:t>
      </w:r>
      <w:r w:rsidRPr="00FC2BD0">
        <w:t>HPLC, GC, TLC, KF titrator, Auto titrator,</w:t>
      </w:r>
      <w:r w:rsidR="008C28F0" w:rsidRPr="00FC2BD0">
        <w:t xml:space="preserve"> UV-visible Spectrophotometer, IR Spectrophotometer, particle size analyzer, pH meter.</w:t>
      </w:r>
    </w:p>
    <w:p w14:paraId="67BAB63A" w14:textId="57E68303" w:rsidR="00597933" w:rsidRPr="00FC2BD0" w:rsidRDefault="008C28F0" w:rsidP="00F63436">
      <w:pPr>
        <w:pStyle w:val="List3"/>
        <w:numPr>
          <w:ilvl w:val="0"/>
          <w:numId w:val="12"/>
        </w:numPr>
      </w:pPr>
      <w:r w:rsidRPr="00FC2BD0">
        <w:t>Source validation of different types of raw material</w:t>
      </w:r>
      <w:r w:rsidR="00C646A5" w:rsidRPr="00FC2BD0">
        <w:t>s</w:t>
      </w:r>
    </w:p>
    <w:p w14:paraId="7785BEF8" w14:textId="77777777" w:rsidR="00597933" w:rsidRPr="00FC2BD0" w:rsidRDefault="00597933" w:rsidP="00597933">
      <w:pPr>
        <w:pStyle w:val="List3"/>
        <w:numPr>
          <w:ilvl w:val="0"/>
          <w:numId w:val="0"/>
        </w:numPr>
        <w:ind w:left="360"/>
      </w:pPr>
    </w:p>
    <w:p w14:paraId="68386F61" w14:textId="77777777" w:rsidR="0083776E" w:rsidRPr="00FC2BD0" w:rsidRDefault="0083776E" w:rsidP="00CD5F7B"/>
    <w:p w14:paraId="5815D279" w14:textId="77777777" w:rsidR="0083776E" w:rsidRPr="00FC2BD0" w:rsidRDefault="0083776E" w:rsidP="00CD5F7B"/>
    <w:sectPr w:rsidR="0083776E" w:rsidRPr="00FC2BD0" w:rsidSect="00914322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890" w:right="1080" w:bottom="1267" w:left="907" w:header="792" w:footer="5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91D07" w14:textId="77777777" w:rsidR="00F6475B" w:rsidRDefault="00F6475B" w:rsidP="00CD5F7B">
      <w:r>
        <w:separator/>
      </w:r>
    </w:p>
    <w:p w14:paraId="247B8291" w14:textId="77777777" w:rsidR="00F6475B" w:rsidRDefault="00F6475B" w:rsidP="00CD5F7B"/>
    <w:p w14:paraId="314CB33E" w14:textId="77777777" w:rsidR="00F6475B" w:rsidRDefault="00F6475B" w:rsidP="00CD5F7B"/>
  </w:endnote>
  <w:endnote w:type="continuationSeparator" w:id="0">
    <w:p w14:paraId="1BF79651" w14:textId="77777777" w:rsidR="00F6475B" w:rsidRDefault="00F6475B" w:rsidP="00CD5F7B">
      <w:r>
        <w:continuationSeparator/>
      </w:r>
    </w:p>
    <w:p w14:paraId="044E5A60" w14:textId="77777777" w:rsidR="00F6475B" w:rsidRDefault="00F6475B" w:rsidP="00CD5F7B"/>
    <w:p w14:paraId="4CEDCA26" w14:textId="77777777" w:rsidR="00F6475B" w:rsidRDefault="00F6475B" w:rsidP="00CD5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3D698" w14:textId="1E12B81A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2</w:t>
    </w:r>
    <w:r w:rsidRPr="00075537">
      <w:rPr>
        <w:rStyle w:val="PageNumber"/>
        <w:rFonts w:cs="Arial"/>
      </w:rPr>
      <w:fldChar w:fldCharType="end"/>
    </w:r>
  </w:p>
  <w:p w14:paraId="4DDC5262" w14:textId="77777777" w:rsidR="00975F7B" w:rsidRDefault="00975F7B" w:rsidP="00CD5F7B"/>
  <w:p w14:paraId="089EAB51" w14:textId="77777777" w:rsidR="00975F7B" w:rsidRDefault="00975F7B" w:rsidP="00CD5F7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40E1F" w14:textId="1CDB6428" w:rsidR="006569BA" w:rsidRPr="00D61786" w:rsidRDefault="006569BA" w:rsidP="00CD5F7B">
    <w:pPr>
      <w:pStyle w:val="Footer"/>
    </w:pPr>
    <w:r w:rsidRPr="00075537">
      <w:t xml:space="preserve">Page </w:t>
    </w:r>
    <w:r w:rsidRPr="00075537">
      <w:rPr>
        <w:rStyle w:val="PageNumber"/>
        <w:rFonts w:cs="Arial"/>
      </w:rPr>
      <w:fldChar w:fldCharType="begin"/>
    </w:r>
    <w:r w:rsidRPr="00075537">
      <w:rPr>
        <w:rStyle w:val="PageNumber"/>
        <w:rFonts w:cs="Arial"/>
      </w:rPr>
      <w:instrText xml:space="preserve"> PAGE </w:instrText>
    </w:r>
    <w:r w:rsidRPr="00075537">
      <w:rPr>
        <w:rStyle w:val="PageNumber"/>
        <w:rFonts w:cs="Arial"/>
      </w:rPr>
      <w:fldChar w:fldCharType="separate"/>
    </w:r>
    <w:r w:rsidR="003230F1">
      <w:rPr>
        <w:rStyle w:val="PageNumber"/>
        <w:rFonts w:cs="Arial"/>
        <w:noProof/>
      </w:rPr>
      <w:t>1</w:t>
    </w:r>
    <w:r w:rsidRPr="00075537">
      <w:rPr>
        <w:rStyle w:val="PageNumber"/>
        <w:rFonts w:cs="Arial"/>
      </w:rPr>
      <w:fldChar w:fldCharType="end"/>
    </w:r>
  </w:p>
  <w:p w14:paraId="3F5EF769" w14:textId="77777777" w:rsidR="00975F7B" w:rsidRDefault="00975F7B" w:rsidP="00CD5F7B"/>
  <w:p w14:paraId="4EA6CBDE" w14:textId="77777777" w:rsidR="00975F7B" w:rsidRDefault="00975F7B" w:rsidP="00CD5F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37C3" w14:textId="77777777" w:rsidR="00F6475B" w:rsidRDefault="00F6475B" w:rsidP="00CD5F7B">
      <w:r>
        <w:separator/>
      </w:r>
    </w:p>
    <w:p w14:paraId="4AD9FB05" w14:textId="77777777" w:rsidR="00F6475B" w:rsidRDefault="00F6475B" w:rsidP="00CD5F7B"/>
    <w:p w14:paraId="277FDE16" w14:textId="77777777" w:rsidR="00F6475B" w:rsidRDefault="00F6475B" w:rsidP="00CD5F7B"/>
  </w:footnote>
  <w:footnote w:type="continuationSeparator" w:id="0">
    <w:p w14:paraId="604F6D82" w14:textId="77777777" w:rsidR="00F6475B" w:rsidRDefault="00F6475B" w:rsidP="00CD5F7B">
      <w:r>
        <w:continuationSeparator/>
      </w:r>
    </w:p>
    <w:p w14:paraId="622900F2" w14:textId="77777777" w:rsidR="00F6475B" w:rsidRDefault="00F6475B" w:rsidP="00CD5F7B"/>
    <w:p w14:paraId="5A163342" w14:textId="77777777" w:rsidR="00F6475B" w:rsidRDefault="00F6475B" w:rsidP="00CD5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D8B62" w14:textId="325EB455" w:rsidR="006569BA" w:rsidRDefault="009659FE" w:rsidP="00CD5F7B">
    <w:pPr>
      <w:pStyle w:val="Header"/>
    </w:pPr>
    <w:r>
      <w:rPr>
        <w:noProof/>
      </w:rPr>
      <w:drawing>
        <wp:inline distT="0" distB="0" distL="0" distR="0" wp14:anchorId="0FFB1880" wp14:editId="2EE7A0CC">
          <wp:extent cx="1701800" cy="397087"/>
          <wp:effectExtent l="0" t="0" r="0" b="0"/>
          <wp:docPr id="6" name="Picture 6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1937AF" w14:textId="77777777" w:rsidR="006569BA" w:rsidRPr="00230D84" w:rsidRDefault="006569BA" w:rsidP="00CD5F7B">
    <w:pPr>
      <w:pStyle w:val="Header"/>
    </w:pPr>
  </w:p>
  <w:p w14:paraId="6ED87441" w14:textId="77777777" w:rsidR="00975F7B" w:rsidRDefault="00975F7B" w:rsidP="00CD5F7B"/>
  <w:p w14:paraId="2D2DDCA2" w14:textId="77777777" w:rsidR="00975F7B" w:rsidRDefault="00975F7B" w:rsidP="00CD5F7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24035" w14:textId="77777777" w:rsidR="006569BA" w:rsidRDefault="008513D8" w:rsidP="00CD5F7B">
    <w:pPr>
      <w:pStyle w:val="Header"/>
    </w:pPr>
    <w:r>
      <w:rPr>
        <w:noProof/>
      </w:rPr>
      <w:drawing>
        <wp:inline distT="0" distB="0" distL="0" distR="0" wp14:anchorId="3D9340B3" wp14:editId="5525DAA8">
          <wp:extent cx="1701800" cy="397087"/>
          <wp:effectExtent l="0" t="0" r="0" b="0"/>
          <wp:docPr id="14" name="Picture 14" descr="2015_logo_horiz_notag_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5_logo_horiz_notag_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397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944A71" w14:textId="77777777" w:rsidR="00975F7B" w:rsidRDefault="00975F7B" w:rsidP="00CD5F7B"/>
  <w:p w14:paraId="1BD5B691" w14:textId="77777777" w:rsidR="00975F7B" w:rsidRDefault="00975F7B" w:rsidP="00CD5F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E2FD2"/>
    <w:multiLevelType w:val="hybridMultilevel"/>
    <w:tmpl w:val="7F78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37BE"/>
    <w:multiLevelType w:val="hybridMultilevel"/>
    <w:tmpl w:val="4E4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B7385"/>
    <w:multiLevelType w:val="hybridMultilevel"/>
    <w:tmpl w:val="6FE06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547BEF"/>
    <w:multiLevelType w:val="hybridMultilevel"/>
    <w:tmpl w:val="B81C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3073"/>
    <w:multiLevelType w:val="hybridMultilevel"/>
    <w:tmpl w:val="E612B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6FD1"/>
    <w:multiLevelType w:val="hybridMultilevel"/>
    <w:tmpl w:val="F86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4468"/>
    <w:multiLevelType w:val="hybridMultilevel"/>
    <w:tmpl w:val="0506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13B20"/>
    <w:multiLevelType w:val="hybridMultilevel"/>
    <w:tmpl w:val="06D0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37DD6"/>
    <w:multiLevelType w:val="hybridMultilevel"/>
    <w:tmpl w:val="F920D19E"/>
    <w:lvl w:ilvl="0" w:tplc="2DE05C8C">
      <w:start w:val="1"/>
      <w:numFmt w:val="bullet"/>
      <w:pStyle w:val="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6D12F0"/>
    <w:multiLevelType w:val="hybridMultilevel"/>
    <w:tmpl w:val="4E604F10"/>
    <w:lvl w:ilvl="0" w:tplc="7DD254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5B8D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2279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07A371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A580F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5292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31CFE1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DE882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0637D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0" w15:restartNumberingAfterBreak="0">
    <w:nsid w:val="66E53D1E"/>
    <w:multiLevelType w:val="multilevel"/>
    <w:tmpl w:val="D59A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B3257F"/>
    <w:multiLevelType w:val="hybridMultilevel"/>
    <w:tmpl w:val="71F0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4002B"/>
    <w:multiLevelType w:val="hybridMultilevel"/>
    <w:tmpl w:val="5A70F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262823">
    <w:abstractNumId w:val="8"/>
  </w:num>
  <w:num w:numId="2" w16cid:durableId="76438734">
    <w:abstractNumId w:val="1"/>
  </w:num>
  <w:num w:numId="3" w16cid:durableId="245313277">
    <w:abstractNumId w:val="10"/>
  </w:num>
  <w:num w:numId="4" w16cid:durableId="428812831">
    <w:abstractNumId w:val="5"/>
  </w:num>
  <w:num w:numId="5" w16cid:durableId="140463120">
    <w:abstractNumId w:val="2"/>
  </w:num>
  <w:num w:numId="6" w16cid:durableId="1693797437">
    <w:abstractNumId w:val="0"/>
  </w:num>
  <w:num w:numId="7" w16cid:durableId="57097360">
    <w:abstractNumId w:val="4"/>
  </w:num>
  <w:num w:numId="8" w16cid:durableId="1367411718">
    <w:abstractNumId w:val="12"/>
  </w:num>
  <w:num w:numId="9" w16cid:durableId="415324697">
    <w:abstractNumId w:val="6"/>
  </w:num>
  <w:num w:numId="10" w16cid:durableId="1965844606">
    <w:abstractNumId w:val="11"/>
  </w:num>
  <w:num w:numId="11" w16cid:durableId="1010326968">
    <w:abstractNumId w:val="3"/>
  </w:num>
  <w:num w:numId="12" w16cid:durableId="595869524">
    <w:abstractNumId w:val="7"/>
  </w:num>
  <w:num w:numId="13" w16cid:durableId="1767074596">
    <w:abstractNumId w:val="9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ufa Sumi">
    <w15:presenceInfo w15:providerId="AD" w15:userId="S::marufa.sumi@perficient.com::3864ecdc-afc0-455a-8682-9ff825ba4f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D"/>
    <w:rsid w:val="00012688"/>
    <w:rsid w:val="00016D76"/>
    <w:rsid w:val="0003376D"/>
    <w:rsid w:val="00045803"/>
    <w:rsid w:val="000A58EA"/>
    <w:rsid w:val="000C3855"/>
    <w:rsid w:val="000E23CC"/>
    <w:rsid w:val="000E23D6"/>
    <w:rsid w:val="000E54D0"/>
    <w:rsid w:val="000F7456"/>
    <w:rsid w:val="00111A0A"/>
    <w:rsid w:val="00122009"/>
    <w:rsid w:val="001247A8"/>
    <w:rsid w:val="00124D56"/>
    <w:rsid w:val="001329B1"/>
    <w:rsid w:val="00147539"/>
    <w:rsid w:val="00172822"/>
    <w:rsid w:val="001815EC"/>
    <w:rsid w:val="001A7773"/>
    <w:rsid w:val="001B79AA"/>
    <w:rsid w:val="001F0B63"/>
    <w:rsid w:val="00206C0E"/>
    <w:rsid w:val="00214A90"/>
    <w:rsid w:val="00216BA4"/>
    <w:rsid w:val="0022257D"/>
    <w:rsid w:val="002368B7"/>
    <w:rsid w:val="00237466"/>
    <w:rsid w:val="002645DC"/>
    <w:rsid w:val="00283E17"/>
    <w:rsid w:val="0029498E"/>
    <w:rsid w:val="002D46F0"/>
    <w:rsid w:val="002E2E16"/>
    <w:rsid w:val="002E527A"/>
    <w:rsid w:val="00311865"/>
    <w:rsid w:val="003169BB"/>
    <w:rsid w:val="003230F1"/>
    <w:rsid w:val="00334372"/>
    <w:rsid w:val="003368AA"/>
    <w:rsid w:val="00365F47"/>
    <w:rsid w:val="00370669"/>
    <w:rsid w:val="00371C97"/>
    <w:rsid w:val="003926BD"/>
    <w:rsid w:val="003B0BFB"/>
    <w:rsid w:val="003D1409"/>
    <w:rsid w:val="003D1695"/>
    <w:rsid w:val="003D60FF"/>
    <w:rsid w:val="003E6A7D"/>
    <w:rsid w:val="003F0C1E"/>
    <w:rsid w:val="00402242"/>
    <w:rsid w:val="00403900"/>
    <w:rsid w:val="004268A4"/>
    <w:rsid w:val="004321A9"/>
    <w:rsid w:val="00433F5D"/>
    <w:rsid w:val="00435B1F"/>
    <w:rsid w:val="004412F8"/>
    <w:rsid w:val="00453254"/>
    <w:rsid w:val="00455C38"/>
    <w:rsid w:val="00471084"/>
    <w:rsid w:val="0047675D"/>
    <w:rsid w:val="00481095"/>
    <w:rsid w:val="0048271A"/>
    <w:rsid w:val="004949F4"/>
    <w:rsid w:val="004A3BC0"/>
    <w:rsid w:val="004A5657"/>
    <w:rsid w:val="004F1B64"/>
    <w:rsid w:val="005023EF"/>
    <w:rsid w:val="005051A2"/>
    <w:rsid w:val="00507DD8"/>
    <w:rsid w:val="005116C3"/>
    <w:rsid w:val="005171F5"/>
    <w:rsid w:val="00531974"/>
    <w:rsid w:val="0054092D"/>
    <w:rsid w:val="00547E96"/>
    <w:rsid w:val="00557E11"/>
    <w:rsid w:val="00574599"/>
    <w:rsid w:val="005903AD"/>
    <w:rsid w:val="00597933"/>
    <w:rsid w:val="005A3744"/>
    <w:rsid w:val="005A3DAF"/>
    <w:rsid w:val="005A485C"/>
    <w:rsid w:val="005A6273"/>
    <w:rsid w:val="005D17E5"/>
    <w:rsid w:val="005D642A"/>
    <w:rsid w:val="005E4612"/>
    <w:rsid w:val="005F536D"/>
    <w:rsid w:val="006078C8"/>
    <w:rsid w:val="0063405E"/>
    <w:rsid w:val="00636957"/>
    <w:rsid w:val="006569BA"/>
    <w:rsid w:val="00656EB2"/>
    <w:rsid w:val="00677132"/>
    <w:rsid w:val="00677609"/>
    <w:rsid w:val="0068329D"/>
    <w:rsid w:val="006B1B6F"/>
    <w:rsid w:val="006E2741"/>
    <w:rsid w:val="006F5C6E"/>
    <w:rsid w:val="00705A84"/>
    <w:rsid w:val="0071528B"/>
    <w:rsid w:val="00730813"/>
    <w:rsid w:val="007313E9"/>
    <w:rsid w:val="00733337"/>
    <w:rsid w:val="00744F3E"/>
    <w:rsid w:val="00745544"/>
    <w:rsid w:val="00750705"/>
    <w:rsid w:val="00761A6D"/>
    <w:rsid w:val="0078002F"/>
    <w:rsid w:val="00796816"/>
    <w:rsid w:val="007B1B47"/>
    <w:rsid w:val="007C01A7"/>
    <w:rsid w:val="007C3E55"/>
    <w:rsid w:val="00824FAF"/>
    <w:rsid w:val="00827609"/>
    <w:rsid w:val="0083776E"/>
    <w:rsid w:val="0084666D"/>
    <w:rsid w:val="008513D8"/>
    <w:rsid w:val="008623F5"/>
    <w:rsid w:val="0086573E"/>
    <w:rsid w:val="00872D2B"/>
    <w:rsid w:val="008778EF"/>
    <w:rsid w:val="00882423"/>
    <w:rsid w:val="008C28F0"/>
    <w:rsid w:val="008C29E6"/>
    <w:rsid w:val="008C5554"/>
    <w:rsid w:val="008E0A3A"/>
    <w:rsid w:val="008E383C"/>
    <w:rsid w:val="009022EC"/>
    <w:rsid w:val="009118F8"/>
    <w:rsid w:val="00914322"/>
    <w:rsid w:val="00923D6A"/>
    <w:rsid w:val="00924F4A"/>
    <w:rsid w:val="00951F54"/>
    <w:rsid w:val="009659FE"/>
    <w:rsid w:val="00975F7B"/>
    <w:rsid w:val="00990AF9"/>
    <w:rsid w:val="009A184D"/>
    <w:rsid w:val="009A456C"/>
    <w:rsid w:val="009A5568"/>
    <w:rsid w:val="009B56AF"/>
    <w:rsid w:val="009C1247"/>
    <w:rsid w:val="009E6D24"/>
    <w:rsid w:val="00A114CA"/>
    <w:rsid w:val="00A317C5"/>
    <w:rsid w:val="00A45088"/>
    <w:rsid w:val="00A5137F"/>
    <w:rsid w:val="00A572C6"/>
    <w:rsid w:val="00A63615"/>
    <w:rsid w:val="00A85BE4"/>
    <w:rsid w:val="00A94B2B"/>
    <w:rsid w:val="00A95D00"/>
    <w:rsid w:val="00AA0DAA"/>
    <w:rsid w:val="00AC5369"/>
    <w:rsid w:val="00B107D1"/>
    <w:rsid w:val="00B144AE"/>
    <w:rsid w:val="00B1635F"/>
    <w:rsid w:val="00B23F38"/>
    <w:rsid w:val="00B2755E"/>
    <w:rsid w:val="00B36220"/>
    <w:rsid w:val="00B40CCF"/>
    <w:rsid w:val="00B54656"/>
    <w:rsid w:val="00B70316"/>
    <w:rsid w:val="00B9215E"/>
    <w:rsid w:val="00B948BC"/>
    <w:rsid w:val="00BA07C9"/>
    <w:rsid w:val="00BA4905"/>
    <w:rsid w:val="00BC6AA4"/>
    <w:rsid w:val="00BC7958"/>
    <w:rsid w:val="00BD4439"/>
    <w:rsid w:val="00BD68BD"/>
    <w:rsid w:val="00BF191A"/>
    <w:rsid w:val="00BF28AF"/>
    <w:rsid w:val="00BF30CD"/>
    <w:rsid w:val="00C0024E"/>
    <w:rsid w:val="00C32B5C"/>
    <w:rsid w:val="00C36705"/>
    <w:rsid w:val="00C37A35"/>
    <w:rsid w:val="00C407AA"/>
    <w:rsid w:val="00C646A5"/>
    <w:rsid w:val="00C667CD"/>
    <w:rsid w:val="00C77E4D"/>
    <w:rsid w:val="00C80BE6"/>
    <w:rsid w:val="00C83F3B"/>
    <w:rsid w:val="00CC45EB"/>
    <w:rsid w:val="00CD5BB4"/>
    <w:rsid w:val="00CD5F7B"/>
    <w:rsid w:val="00CE381F"/>
    <w:rsid w:val="00CE448E"/>
    <w:rsid w:val="00CF1CDE"/>
    <w:rsid w:val="00CF66B2"/>
    <w:rsid w:val="00D00982"/>
    <w:rsid w:val="00D02AD8"/>
    <w:rsid w:val="00D055AB"/>
    <w:rsid w:val="00D11E36"/>
    <w:rsid w:val="00D40D18"/>
    <w:rsid w:val="00D45394"/>
    <w:rsid w:val="00D46372"/>
    <w:rsid w:val="00D61786"/>
    <w:rsid w:val="00D72E9D"/>
    <w:rsid w:val="00D854E9"/>
    <w:rsid w:val="00D86807"/>
    <w:rsid w:val="00D93DE9"/>
    <w:rsid w:val="00DC5EDA"/>
    <w:rsid w:val="00DD1FB5"/>
    <w:rsid w:val="00DE5808"/>
    <w:rsid w:val="00DF71CB"/>
    <w:rsid w:val="00E1469A"/>
    <w:rsid w:val="00E43D61"/>
    <w:rsid w:val="00E5648E"/>
    <w:rsid w:val="00E61611"/>
    <w:rsid w:val="00ED4265"/>
    <w:rsid w:val="00EE2F23"/>
    <w:rsid w:val="00EE64DE"/>
    <w:rsid w:val="00EF156A"/>
    <w:rsid w:val="00EF405F"/>
    <w:rsid w:val="00F06C86"/>
    <w:rsid w:val="00F205A6"/>
    <w:rsid w:val="00F21694"/>
    <w:rsid w:val="00F24E9E"/>
    <w:rsid w:val="00F44A40"/>
    <w:rsid w:val="00F63436"/>
    <w:rsid w:val="00F6475B"/>
    <w:rsid w:val="00F74DB6"/>
    <w:rsid w:val="00F975B6"/>
    <w:rsid w:val="00FB2F21"/>
    <w:rsid w:val="00FC2BD0"/>
    <w:rsid w:val="00FC75A0"/>
    <w:rsid w:val="00FD7D02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69CA8"/>
  <w15:chartTrackingRefBased/>
  <w15:docId w15:val="{8322A694-CD36-684E-B71C-80591BEA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5F7B"/>
    <w:rPr>
      <w:rFonts w:ascii="Arial" w:hAnsi="Arial" w:cs="Arial"/>
      <w:sz w:val="18"/>
      <w:szCs w:val="18"/>
    </w:rPr>
  </w:style>
  <w:style w:type="paragraph" w:styleId="Heading1">
    <w:name w:val="heading 1"/>
    <w:aliases w:val="Name and Title"/>
    <w:basedOn w:val="Normal"/>
    <w:next w:val="Normal"/>
    <w:qFormat/>
    <w:rsid w:val="00745544"/>
    <w:pPr>
      <w:jc w:val="right"/>
      <w:outlineLvl w:val="0"/>
    </w:pPr>
    <w:rPr>
      <w:color w:val="CC1F26"/>
      <w:sz w:val="32"/>
    </w:rPr>
  </w:style>
  <w:style w:type="paragraph" w:styleId="Heading2">
    <w:name w:val="heading 2"/>
    <w:basedOn w:val="Heading1"/>
    <w:next w:val="Normal"/>
    <w:qFormat/>
    <w:rsid w:val="00745544"/>
    <w:pPr>
      <w:jc w:val="left"/>
      <w:outlineLvl w:val="1"/>
    </w:pPr>
    <w:rPr>
      <w:noProof/>
      <w:sz w:val="24"/>
    </w:rPr>
  </w:style>
  <w:style w:type="paragraph" w:styleId="Heading3">
    <w:name w:val="heading 3"/>
    <w:basedOn w:val="Normal"/>
    <w:next w:val="Normal"/>
    <w:qFormat/>
    <w:rsid w:val="00CD5F7B"/>
    <w:pPr>
      <w:outlineLvl w:val="2"/>
    </w:pPr>
    <w:rPr>
      <w:color w:val="636D73"/>
      <w:sz w:val="22"/>
    </w:rPr>
  </w:style>
  <w:style w:type="paragraph" w:styleId="Heading6">
    <w:name w:val="heading 6"/>
    <w:basedOn w:val="Normal"/>
    <w:next w:val="Normal"/>
    <w:qFormat/>
    <w:rsid w:val="000D64B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sid w:val="00B90A64"/>
    <w:rPr>
      <w:rFonts w:cs="Times New Roman"/>
    </w:rPr>
  </w:style>
  <w:style w:type="paragraph" w:styleId="List3">
    <w:name w:val="List 3"/>
    <w:basedOn w:val="Footer"/>
    <w:rsid w:val="00CD5BB4"/>
    <w:pPr>
      <w:numPr>
        <w:numId w:val="1"/>
      </w:numPr>
      <w:tabs>
        <w:tab w:val="clear" w:pos="4320"/>
        <w:tab w:val="clear" w:pos="8640"/>
      </w:tabs>
      <w:spacing w:before="60" w:after="60"/>
    </w:pPr>
    <w:rPr>
      <w:color w:val="000000"/>
    </w:rPr>
  </w:style>
  <w:style w:type="paragraph" w:styleId="BalloonText">
    <w:name w:val="Balloon Text"/>
    <w:basedOn w:val="Normal"/>
    <w:semiHidden/>
    <w:rsid w:val="00DA0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A4CF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3">
    <w:name w:val="List Bullet 3"/>
    <w:aliases w:val="Call outs"/>
    <w:basedOn w:val="Heading6"/>
    <w:autoRedefine/>
    <w:rsid w:val="00F44A40"/>
    <w:pPr>
      <w:spacing w:before="20" w:after="40"/>
    </w:pPr>
    <w:rPr>
      <w:b w:val="0"/>
      <w:color w:val="CC1F26"/>
      <w:sz w:val="20"/>
      <w:szCs w:val="20"/>
    </w:rPr>
  </w:style>
  <w:style w:type="paragraph" w:customStyle="1" w:styleId="Italics">
    <w:name w:val="Italics"/>
    <w:basedOn w:val="List3"/>
    <w:qFormat/>
    <w:rsid w:val="00F44A40"/>
    <w:pPr>
      <w:numPr>
        <w:numId w:val="0"/>
      </w:numPr>
    </w:pPr>
    <w:rPr>
      <w:i/>
    </w:rPr>
  </w:style>
  <w:style w:type="paragraph" w:styleId="ListParagraph">
    <w:name w:val="List Paragraph"/>
    <w:basedOn w:val="Normal"/>
    <w:uiPriority w:val="34"/>
    <w:qFormat/>
    <w:rsid w:val="00CD5F7B"/>
    <w:pPr>
      <w:ind w:left="720"/>
      <w:contextualSpacing/>
    </w:pPr>
  </w:style>
  <w:style w:type="paragraph" w:customStyle="1" w:styleId="Employer">
    <w:name w:val="Employer"/>
    <w:basedOn w:val="Normal"/>
    <w:qFormat/>
    <w:rsid w:val="00CD5F7B"/>
    <w:rPr>
      <w:b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5023EF"/>
  </w:style>
  <w:style w:type="character" w:customStyle="1" w:styleId="TitleChar">
    <w:name w:val="Title Char"/>
    <w:basedOn w:val="DefaultParagraphFont"/>
    <w:link w:val="Title"/>
    <w:rsid w:val="005023EF"/>
    <w:rPr>
      <w:rFonts w:ascii="Arial" w:hAnsi="Arial" w:cs="Arial"/>
      <w:sz w:val="18"/>
      <w:szCs w:val="18"/>
    </w:rPr>
  </w:style>
  <w:style w:type="paragraph" w:styleId="Revision">
    <w:name w:val="Revision"/>
    <w:hidden/>
    <w:uiPriority w:val="99"/>
    <w:semiHidden/>
    <w:rsid w:val="00D46372"/>
    <w:rPr>
      <w:rFonts w:ascii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rsid w:val="003D6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0F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C45EB"/>
  </w:style>
  <w:style w:type="character" w:styleId="Strong">
    <w:name w:val="Strong"/>
    <w:basedOn w:val="DefaultParagraphFont"/>
    <w:uiPriority w:val="22"/>
    <w:qFormat/>
    <w:rsid w:val="00C83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9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marufasumi/Python-for-Data-Science-My-Learning/tree/6.Deep_Learn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rufasumi/Python-for-Data-Science-My-Learning/tree/5.Machine_Learning_Projects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ieeexplore.ieee.org/abstract/document/1030342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C7A56F5FC3F248B60C87CB84A2EFD7" ma:contentTypeVersion="18" ma:contentTypeDescription="Create a new document." ma:contentTypeScope="" ma:versionID="b4bafa75f64e52d119b165d538046411">
  <xsd:schema xmlns:xsd="http://www.w3.org/2001/XMLSchema" xmlns:xs="http://www.w3.org/2001/XMLSchema" xmlns:p="http://schemas.microsoft.com/office/2006/metadata/properties" xmlns:ns2="1e64e528-ba93-4d5f-b6b0-000f8c7b81c4" xmlns:ns3="b2e3c997-3698-4d60-a5df-0f3c0437e4b5" xmlns:ns4="17c5e8b1-03fe-43e8-b3fd-8090910a5cb1" targetNamespace="http://schemas.microsoft.com/office/2006/metadata/properties" ma:root="true" ma:fieldsID="e340ffe8988bcee1ed7d6805672fa39b" ns2:_="" ns3:_="" ns4:_="">
    <xsd:import namespace="1e64e528-ba93-4d5f-b6b0-000f8c7b81c4"/>
    <xsd:import namespace="b2e3c997-3698-4d60-a5df-0f3c0437e4b5"/>
    <xsd:import namespace="17c5e8b1-03fe-43e8-b3fd-8090910a5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Group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4e528-ba93-4d5f-b6b0-000f8c7b8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98e266-1b5a-423d-aa71-fcb68a1b75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Group" ma:index="24" nillable="true" ma:displayName="Group" ma:format="Dropdown" ma:internalName="Group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e3c997-3698-4d60-a5df-0f3c0437e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e8b1-03fe-43e8-b3fd-8090910a5cb1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27ce9da-e3a0-4a04-860f-da18e843aa01}" ma:internalName="TaxCatchAll" ma:showField="CatchAllData" ma:web="b2e3c997-3698-4d60-a5df-0f3c0437e4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64e528-ba93-4d5f-b6b0-000f8c7b81c4">
      <Terms xmlns="http://schemas.microsoft.com/office/infopath/2007/PartnerControls"/>
    </lcf76f155ced4ddcb4097134ff3c332f>
    <TaxCatchAll xmlns="17c5e8b1-03fe-43e8-b3fd-8090910a5cb1" xsi:nil="true"/>
    <Group xmlns="1e64e528-ba93-4d5f-b6b0-000f8c7b81c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AC5328-5E86-A645-9864-88E1F3AC79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CA120-F755-465A-9F67-9A6DF095E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4e528-ba93-4d5f-b6b0-000f8c7b81c4"/>
    <ds:schemaRef ds:uri="b2e3c997-3698-4d60-a5df-0f3c0437e4b5"/>
    <ds:schemaRef ds:uri="17c5e8b1-03fe-43e8-b3fd-8090910a5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DA045A-059D-4B92-8E16-C2D9588870AF}">
  <ds:schemaRefs>
    <ds:schemaRef ds:uri="http://schemas.microsoft.com/office/2006/metadata/properties"/>
    <ds:schemaRef ds:uri="http://schemas.microsoft.com/office/infopath/2007/PartnerControls"/>
    <ds:schemaRef ds:uri="1e64e528-ba93-4d5f-b6b0-000f8c7b81c4"/>
    <ds:schemaRef ds:uri="17c5e8b1-03fe-43e8-b3fd-8090910a5cb1"/>
  </ds:schemaRefs>
</ds:datastoreItem>
</file>

<file path=customXml/itemProps4.xml><?xml version="1.0" encoding="utf-8"?>
<ds:datastoreItem xmlns:ds="http://schemas.openxmlformats.org/officeDocument/2006/customXml" ds:itemID="{EBDA33A6-349F-418B-B1A9-43496B5ED3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Smithson</vt:lpstr>
    </vt:vector>
  </TitlesOfParts>
  <Company>Perficient</Company>
  <LinksUpToDate>false</LinksUpToDate>
  <CharactersWithSpaces>12636</CharactersWithSpaces>
  <SharedDoc>false</SharedDoc>
  <HyperlinkBase>www.perficient.com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Smithson</dc:title>
  <dc:subject/>
  <dc:creator>tracy.robinson</dc:creator>
  <cp:keywords/>
  <dc:description/>
  <cp:lastModifiedBy>Marufa Sumi</cp:lastModifiedBy>
  <cp:revision>25</cp:revision>
  <cp:lastPrinted>2024-07-10T15:09:00Z</cp:lastPrinted>
  <dcterms:created xsi:type="dcterms:W3CDTF">2024-07-10T15:08:00Z</dcterms:created>
  <dcterms:modified xsi:type="dcterms:W3CDTF">2024-12-10T20:06:00Z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731153336</vt:i4>
  </property>
  <property fmtid="{D5CDD505-2E9C-101B-9397-08002B2CF9AE}" pid="3" name="ContentType">
    <vt:lpwstr>Document</vt:lpwstr>
  </property>
  <property fmtid="{D5CDD505-2E9C-101B-9397-08002B2CF9AE}" pid="4" name="ResourceID">
    <vt:lpwstr/>
  </property>
  <property fmtid="{D5CDD505-2E9C-101B-9397-08002B2CF9AE}" pid="5" name="ResourceName">
    <vt:lpwstr/>
  </property>
  <property fmtid="{D5CDD505-2E9C-101B-9397-08002B2CF9AE}" pid="6" name="UserID">
    <vt:lpwstr/>
  </property>
  <property fmtid="{D5CDD505-2E9C-101B-9397-08002B2CF9AE}" pid="7" name="ResourceType">
    <vt:lpwstr/>
  </property>
  <property fmtid="{D5CDD505-2E9C-101B-9397-08002B2CF9AE}" pid="8" name="JobTitle1">
    <vt:lpwstr/>
  </property>
  <property fmtid="{D5CDD505-2E9C-101B-9397-08002B2CF9AE}" pid="9" name="Location">
    <vt:lpwstr/>
  </property>
  <property fmtid="{D5CDD505-2E9C-101B-9397-08002B2CF9AE}" pid="10" name="SBU">
    <vt:lpwstr/>
  </property>
  <property fmtid="{D5CDD505-2E9C-101B-9397-08002B2CF9AE}" pid="11" name="_ReviewingToolsShownOnce">
    <vt:lpwstr/>
  </property>
  <property fmtid="{D5CDD505-2E9C-101B-9397-08002B2CF9AE}" pid="12" name="ContentTypeId">
    <vt:lpwstr>0x010100B4C7A56F5FC3F248B60C87CB84A2EFD7</vt:lpwstr>
  </property>
  <property fmtid="{D5CDD505-2E9C-101B-9397-08002B2CF9AE}" pid="13" name="MediaServiceImageTags">
    <vt:lpwstr/>
  </property>
</Properties>
</file>